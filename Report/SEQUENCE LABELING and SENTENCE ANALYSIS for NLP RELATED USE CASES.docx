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CE38B" w14:textId="2CC7ACE4" w:rsidR="00D00E3A" w:rsidRPr="00D00E3A" w:rsidRDefault="005A26F5" w:rsidP="005A26F5">
      <w:pPr>
        <w:rPr>
          <w:rFonts w:ascii="Arial Rounded MT Bold" w:hAnsi="Arial Rounded MT Bold"/>
          <w:sz w:val="34"/>
          <w:szCs w:val="34"/>
        </w:rPr>
      </w:pPr>
      <w:r>
        <w:rPr>
          <w:sz w:val="28"/>
          <w:szCs w:val="28"/>
        </w:rPr>
        <w:t>&lt;</w:t>
      </w:r>
      <w:r w:rsidR="0031184B" w:rsidRPr="005A26F5">
        <w:rPr>
          <w:sz w:val="28"/>
          <w:szCs w:val="28"/>
        </w:rPr>
        <w:t>Title and authors</w:t>
      </w:r>
      <w:r>
        <w:rPr>
          <w:sz w:val="28"/>
          <w:szCs w:val="28"/>
        </w:rPr>
        <w:t>&gt;</w:t>
      </w:r>
      <w:r>
        <w:t xml:space="preserve"> </w:t>
      </w:r>
      <w:r>
        <w:tab/>
        <w:t xml:space="preserve">     </w:t>
      </w:r>
      <w:r w:rsidR="00D00E3A" w:rsidRPr="00D00E3A">
        <w:rPr>
          <w:rFonts w:ascii="Arial Rounded MT Bold" w:hAnsi="Arial Rounded MT Bold"/>
          <w:sz w:val="34"/>
          <w:szCs w:val="34"/>
        </w:rPr>
        <w:t>SEQUENCE LABELING and SENTENCE ANALYSIS for NLP RELATED USE CASES</w:t>
      </w:r>
    </w:p>
    <w:p w14:paraId="0CB23B4B" w14:textId="77777777" w:rsidR="002245AF" w:rsidRDefault="00D00E3A" w:rsidP="00C97EDA">
      <w:pPr>
        <w:ind w:left="5040" w:firstLine="720"/>
        <w:rPr>
          <w:rFonts w:ascii="Bahnschrift SemiBold" w:hAnsi="Bahnschrift SemiBold"/>
          <w:b/>
          <w:sz w:val="26"/>
          <w:szCs w:val="26"/>
        </w:rPr>
      </w:pPr>
      <w:proofErr w:type="spellStart"/>
      <w:r w:rsidRPr="00D00E3A">
        <w:rPr>
          <w:rFonts w:ascii="Bahnschrift SemiBold" w:hAnsi="Bahnschrift SemiBold"/>
          <w:b/>
          <w:sz w:val="26"/>
          <w:szCs w:val="26"/>
        </w:rPr>
        <w:t>Samartha</w:t>
      </w:r>
      <w:proofErr w:type="spellEnd"/>
      <w:r w:rsidRPr="00D00E3A">
        <w:rPr>
          <w:rFonts w:ascii="Bahnschrift SemiBold" w:hAnsi="Bahnschrift SemiBold"/>
          <w:b/>
          <w:sz w:val="26"/>
          <w:szCs w:val="26"/>
        </w:rPr>
        <w:t xml:space="preserve"> </w:t>
      </w:r>
      <w:proofErr w:type="spellStart"/>
      <w:r w:rsidRPr="00D00E3A">
        <w:rPr>
          <w:rFonts w:ascii="Bahnschrift SemiBold" w:hAnsi="Bahnschrift SemiBold"/>
          <w:b/>
          <w:sz w:val="26"/>
          <w:szCs w:val="26"/>
        </w:rPr>
        <w:t>Kajoor</w:t>
      </w:r>
      <w:proofErr w:type="spellEnd"/>
      <w:r w:rsidRPr="00D00E3A">
        <w:rPr>
          <w:rFonts w:ascii="Bahnschrift SemiBold" w:hAnsi="Bahnschrift SemiBold"/>
          <w:b/>
          <w:sz w:val="26"/>
          <w:szCs w:val="26"/>
        </w:rPr>
        <w:t xml:space="preserve"> </w:t>
      </w:r>
      <w:proofErr w:type="spellStart"/>
      <w:proofErr w:type="gramStart"/>
      <w:r w:rsidRPr="00D00E3A">
        <w:rPr>
          <w:rFonts w:ascii="Bahnschrift SemiBold" w:hAnsi="Bahnschrift SemiBold"/>
          <w:b/>
          <w:sz w:val="26"/>
          <w:szCs w:val="26"/>
        </w:rPr>
        <w:t>Venkataramana</w:t>
      </w:r>
      <w:proofErr w:type="spellEnd"/>
      <w:r w:rsidRPr="00D00E3A">
        <w:rPr>
          <w:rFonts w:ascii="Bahnschrift SemiBold" w:hAnsi="Bahnschrift SemiBold"/>
          <w:b/>
          <w:sz w:val="26"/>
          <w:szCs w:val="26"/>
        </w:rPr>
        <w:t xml:space="preserve"> ,</w:t>
      </w:r>
      <w:proofErr w:type="gramEnd"/>
      <w:r w:rsidRPr="00D00E3A">
        <w:rPr>
          <w:rFonts w:ascii="Bahnschrift SemiBold" w:hAnsi="Bahnschrift SemiBold"/>
          <w:b/>
          <w:sz w:val="26"/>
          <w:szCs w:val="26"/>
        </w:rPr>
        <w:t xml:space="preserve"> Larry Okeke, Siddharth Sharma</w:t>
      </w:r>
    </w:p>
    <w:p w14:paraId="2C996006" w14:textId="03DC1FD1" w:rsidR="00D00E3A" w:rsidRDefault="00C97EDA" w:rsidP="00C97EDA">
      <w:pPr>
        <w:ind w:left="8640"/>
        <w:rPr>
          <w:rFonts w:ascii="Bahnschrift SemiBold" w:hAnsi="Bahnschrift SemiBold"/>
          <w:b/>
          <w:sz w:val="26"/>
          <w:szCs w:val="26"/>
        </w:rPr>
      </w:pPr>
      <w:r>
        <w:rPr>
          <w:rFonts w:ascii="Bahnschrift SemiBold" w:hAnsi="Bahnschrift SemiBold"/>
          <w:b/>
          <w:sz w:val="26"/>
          <w:szCs w:val="26"/>
        </w:rPr>
        <w:t xml:space="preserve">  </w:t>
      </w:r>
      <w:r w:rsidR="00D00E3A">
        <w:rPr>
          <w:rFonts w:ascii="Bahnschrift SemiBold" w:hAnsi="Bahnschrift SemiBold"/>
          <w:b/>
          <w:sz w:val="26"/>
          <w:szCs w:val="26"/>
        </w:rPr>
        <w:t>April 2018.</w:t>
      </w:r>
    </w:p>
    <w:p w14:paraId="13058D5D" w14:textId="74FBB39E" w:rsidR="00D00E3A" w:rsidRDefault="00D00E3A" w:rsidP="00D00E3A">
      <w:pPr>
        <w:rPr>
          <w:rFonts w:ascii="Bahnschrift SemiBold" w:hAnsi="Bahnschrift SemiBold"/>
          <w:b/>
          <w:sz w:val="26"/>
          <w:szCs w:val="26"/>
        </w:rPr>
      </w:pPr>
    </w:p>
    <w:p w14:paraId="772697FA" w14:textId="094E50C9" w:rsidR="005804A6" w:rsidRDefault="00405F57" w:rsidP="00D00E3A">
      <w:pPr>
        <w:rPr>
          <w:rFonts w:ascii="Bahnschrift SemiBold" w:hAnsi="Bahnschrift SemiBold"/>
          <w:b/>
          <w:sz w:val="26"/>
          <w:szCs w:val="26"/>
        </w:rPr>
      </w:pPr>
      <w:r>
        <w:rPr>
          <w:rFonts w:ascii="Bahnschrift SemiBold" w:hAnsi="Bahnschrift SemiBold"/>
          <w:b/>
          <w:sz w:val="26"/>
          <w:szCs w:val="26"/>
        </w:rPr>
        <w:t xml:space="preserve">Source paper: </w:t>
      </w:r>
      <w:r w:rsidR="005804A6" w:rsidRPr="005804A6">
        <w:rPr>
          <w:rFonts w:ascii="Bahnschrift SemiBold" w:hAnsi="Bahnschrift SemiBold"/>
          <w:b/>
          <w:sz w:val="26"/>
          <w:szCs w:val="26"/>
        </w:rPr>
        <w:t>http://www.jmlr.org/papers/volume12/collobert11a/collobert11a.pdf</w:t>
      </w:r>
    </w:p>
    <w:p w14:paraId="2A64E980" w14:textId="7C5EAEE9" w:rsidR="005804A6" w:rsidRDefault="005804A6" w:rsidP="00D00E3A">
      <w:pPr>
        <w:rPr>
          <w:rFonts w:ascii="Bahnschrift SemiBold" w:hAnsi="Bahnschrift SemiBold"/>
          <w:b/>
          <w:sz w:val="26"/>
          <w:szCs w:val="26"/>
        </w:rPr>
      </w:pPr>
    </w:p>
    <w:p w14:paraId="5769118F" w14:textId="77777777" w:rsidR="005804A6" w:rsidRDefault="005804A6" w:rsidP="00D00E3A">
      <w:pPr>
        <w:rPr>
          <w:rFonts w:ascii="Bahnschrift SemiBold" w:hAnsi="Bahnschrift SemiBold"/>
          <w:b/>
          <w:sz w:val="26"/>
          <w:szCs w:val="26"/>
        </w:rPr>
      </w:pPr>
    </w:p>
    <w:p w14:paraId="570CF1B0" w14:textId="13E8E9B2" w:rsidR="00D00E3A" w:rsidRDefault="00D00E3A" w:rsidP="00D00E3A">
      <w:pPr>
        <w:rPr>
          <w:rFonts w:ascii="Arial Rounded MT Bold" w:hAnsi="Arial Rounded MT Bold"/>
          <w:b/>
          <w:sz w:val="26"/>
          <w:szCs w:val="26"/>
          <w:u w:val="single"/>
        </w:rPr>
      </w:pPr>
      <w:r w:rsidRPr="00D00E3A">
        <w:rPr>
          <w:rFonts w:ascii="Arial Rounded MT Bold" w:hAnsi="Arial Rounded MT Bold"/>
          <w:b/>
          <w:sz w:val="26"/>
          <w:szCs w:val="26"/>
          <w:u w:val="single"/>
        </w:rPr>
        <w:t>Abstract</w:t>
      </w:r>
      <w:r>
        <w:rPr>
          <w:rFonts w:ascii="Arial Rounded MT Bold" w:hAnsi="Arial Rounded MT Bold"/>
          <w:b/>
          <w:sz w:val="26"/>
          <w:szCs w:val="26"/>
          <w:u w:val="single"/>
        </w:rPr>
        <w:t>:</w:t>
      </w:r>
    </w:p>
    <w:p w14:paraId="0F56AF58" w14:textId="65FED837" w:rsidR="008B0E29" w:rsidRDefault="008B0E29" w:rsidP="00D00E3A">
      <w:pPr>
        <w:rPr>
          <w:rFonts w:ascii="Segoe UI" w:hAnsi="Segoe UI" w:cs="Segoe UI"/>
          <w:color w:val="24292E"/>
          <w:shd w:val="clear" w:color="auto" w:fill="FFFFFF"/>
        </w:rPr>
      </w:pPr>
      <w:r>
        <w:rPr>
          <w:rFonts w:ascii="Segoe UI" w:hAnsi="Segoe UI" w:cs="Segoe UI"/>
          <w:color w:val="24292E"/>
          <w:shd w:val="clear" w:color="auto" w:fill="FFFFFF"/>
        </w:rPr>
        <w:t xml:space="preserve">We </w:t>
      </w:r>
      <w:r w:rsidR="003E3E70">
        <w:rPr>
          <w:rFonts w:ascii="Segoe UI" w:hAnsi="Segoe UI" w:cs="Segoe UI"/>
          <w:color w:val="24292E"/>
          <w:shd w:val="clear" w:color="auto" w:fill="FFFFFF"/>
        </w:rPr>
        <w:t>propose a learning algorithm that can be applied on natural language processing, which will enable us perform tasks like: part-of-speech tagging, chunking and named entity recognition. The system we trained learns representation on the basis of labelled training data. This work is then used as a basis for building a freely available tagging system with good performance and minimal computational requirements.</w:t>
      </w:r>
    </w:p>
    <w:p w14:paraId="7CB99CDB" w14:textId="77C36675" w:rsidR="004B3472" w:rsidRPr="006E0EC2" w:rsidRDefault="004B3472" w:rsidP="00D00E3A">
      <w:pPr>
        <w:rPr>
          <w:rFonts w:ascii="Segoe UI" w:hAnsi="Segoe UI" w:cs="Segoe UI"/>
          <w:b/>
          <w:color w:val="FF0000"/>
          <w:shd w:val="clear" w:color="auto" w:fill="FFFFFF"/>
        </w:rPr>
      </w:pPr>
    </w:p>
    <w:p w14:paraId="1E3E7BBC" w14:textId="79DFB4D2" w:rsidR="004B3472" w:rsidRPr="006E0EC2" w:rsidRDefault="004B3472" w:rsidP="00D00E3A">
      <w:pPr>
        <w:rPr>
          <w:rFonts w:ascii="Segoe UI" w:hAnsi="Segoe UI" w:cs="Segoe UI"/>
          <w:b/>
          <w:color w:val="FF0000"/>
          <w:shd w:val="clear" w:color="auto" w:fill="FFFFFF"/>
        </w:rPr>
      </w:pPr>
      <w:r w:rsidRPr="006E0EC2">
        <w:rPr>
          <w:rFonts w:ascii="Segoe UI" w:hAnsi="Segoe UI" w:cs="Segoe UI"/>
          <w:b/>
          <w:color w:val="FF0000"/>
          <w:shd w:val="clear" w:color="auto" w:fill="FFFFFF"/>
        </w:rPr>
        <w:t>&lt;Add a few more sentences - SAM&gt;</w:t>
      </w:r>
    </w:p>
    <w:p w14:paraId="33EEAA0F" w14:textId="77777777" w:rsidR="004B3472" w:rsidRDefault="004B3472" w:rsidP="00D00E3A">
      <w:pPr>
        <w:rPr>
          <w:rFonts w:ascii="Segoe UI" w:hAnsi="Segoe UI" w:cs="Segoe UI"/>
          <w:color w:val="24292E"/>
          <w:shd w:val="clear" w:color="auto" w:fill="FFFFFF"/>
        </w:rPr>
      </w:pPr>
    </w:p>
    <w:p w14:paraId="73FC7AE6" w14:textId="77777777" w:rsidR="00D00E3A" w:rsidRDefault="00D00E3A" w:rsidP="00D00E3A">
      <w:pPr>
        <w:rPr>
          <w:rFonts w:ascii="Arial Rounded MT Bold" w:hAnsi="Arial Rounded MT Bold"/>
          <w:b/>
          <w:sz w:val="26"/>
          <w:szCs w:val="26"/>
          <w:u w:val="single"/>
        </w:rPr>
      </w:pPr>
      <w:r w:rsidRPr="00D00E3A">
        <w:rPr>
          <w:rFonts w:ascii="Arial Rounded MT Bold" w:hAnsi="Arial Rounded MT Bold"/>
          <w:b/>
          <w:sz w:val="26"/>
          <w:szCs w:val="26"/>
          <w:u w:val="single"/>
        </w:rPr>
        <w:t>1 Introduction:</w:t>
      </w:r>
    </w:p>
    <w:p w14:paraId="3803B1EE" w14:textId="59F1BFCA" w:rsidR="00D00E3A" w:rsidRDefault="002F308A" w:rsidP="000A3936">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object of this project was to </w:t>
      </w:r>
      <w:r w:rsidR="00054E49">
        <w:rPr>
          <w:rFonts w:ascii="Segoe UI" w:hAnsi="Segoe UI" w:cs="Segoe UI"/>
          <w:color w:val="24292E"/>
          <w:shd w:val="clear" w:color="auto" w:fill="FFFFFF"/>
        </w:rPr>
        <w:t>extract simpler representations about the restricted aspects of textual information. These representations are motivated by our understanding that they will help us capture important general information about natural language. They help us describe syntactic information (</w:t>
      </w:r>
      <w:proofErr w:type="spellStart"/>
      <w:r w:rsidR="00054E49">
        <w:rPr>
          <w:rFonts w:ascii="Segoe UI" w:hAnsi="Segoe UI" w:cs="Segoe UI"/>
          <w:color w:val="24292E"/>
          <w:shd w:val="clear" w:color="auto" w:fill="FFFFFF"/>
        </w:rPr>
        <w:t>e.g</w:t>
      </w:r>
      <w:proofErr w:type="spellEnd"/>
      <w:r w:rsidR="00054E49">
        <w:rPr>
          <w:rFonts w:ascii="Segoe UI" w:hAnsi="Segoe UI" w:cs="Segoe UI"/>
          <w:color w:val="24292E"/>
          <w:shd w:val="clear" w:color="auto" w:fill="FFFFFF"/>
        </w:rPr>
        <w:t>: part-of-speech tags, chunking and parsing) or semantic information (</w:t>
      </w:r>
      <w:proofErr w:type="spellStart"/>
      <w:r w:rsidR="00054E49">
        <w:rPr>
          <w:rFonts w:ascii="Segoe UI" w:hAnsi="Segoe UI" w:cs="Segoe UI"/>
          <w:color w:val="24292E"/>
          <w:shd w:val="clear" w:color="auto" w:fill="FFFFFF"/>
        </w:rPr>
        <w:t>e.g</w:t>
      </w:r>
      <w:proofErr w:type="spellEnd"/>
      <w:r w:rsidR="00054E49">
        <w:rPr>
          <w:rFonts w:ascii="Segoe UI" w:hAnsi="Segoe UI" w:cs="Segoe UI"/>
          <w:color w:val="24292E"/>
          <w:shd w:val="clear" w:color="auto" w:fill="FFFFFF"/>
        </w:rPr>
        <w:t>: Named entity recognition).</w:t>
      </w:r>
    </w:p>
    <w:p w14:paraId="6CD4DD18" w14:textId="3247721D" w:rsidR="00F66501" w:rsidRPr="00F66501" w:rsidRDefault="00B246FA" w:rsidP="000A3936">
      <w:pPr>
        <w:jc w:val="both"/>
        <w:rPr>
          <w:rFonts w:ascii="Segoe UI" w:hAnsi="Segoe UI" w:cs="Segoe UI"/>
          <w:color w:val="24292E"/>
          <w:shd w:val="clear" w:color="auto" w:fill="FFFFFF"/>
        </w:rPr>
      </w:pPr>
      <w:r>
        <w:rPr>
          <w:rFonts w:ascii="Segoe UI" w:hAnsi="Segoe UI" w:cs="Segoe UI"/>
          <w:color w:val="24292E"/>
          <w:shd w:val="clear" w:color="auto" w:fill="FFFFFF"/>
        </w:rPr>
        <w:t xml:space="preserve">The overwhelming majority of these state of the art systems help us address a benchmark task by applying linear statistical models. The researchers themselves discover intermediate representation by engineering task-specific features. These features are derived from the output of pre-existing systems, leading to complex runtime dependencies. Our desire to </w:t>
      </w:r>
      <w:r w:rsidR="00F66501">
        <w:rPr>
          <w:rFonts w:ascii="Segoe UI" w:hAnsi="Segoe UI" w:cs="Segoe UI"/>
          <w:color w:val="24292E"/>
          <w:shd w:val="clear" w:color="auto" w:fill="FFFFFF"/>
        </w:rPr>
        <w:t xml:space="preserve">avoid task specific engineered features led us to ignore a large body of linguistic knowledge. The approach that we have implied is “Almost from the scratch” to emphasize the reduced reliance on NLP knowledge. To employ our </w:t>
      </w:r>
      <w:proofErr w:type="gramStart"/>
      <w:r w:rsidR="00F66501">
        <w:rPr>
          <w:rFonts w:ascii="Segoe UI" w:hAnsi="Segoe UI" w:cs="Segoe UI"/>
          <w:color w:val="24292E"/>
          <w:shd w:val="clear" w:color="auto" w:fill="FFFFFF"/>
        </w:rPr>
        <w:t>project</w:t>
      </w:r>
      <w:proofErr w:type="gramEnd"/>
      <w:r w:rsidR="00F66501">
        <w:rPr>
          <w:rFonts w:ascii="Segoe UI" w:hAnsi="Segoe UI" w:cs="Segoe UI"/>
          <w:color w:val="24292E"/>
          <w:shd w:val="clear" w:color="auto" w:fill="FFFFFF"/>
        </w:rPr>
        <w:t xml:space="preserve"> we are going to try to excel on multiple </w:t>
      </w:r>
      <w:r w:rsidR="00F66501" w:rsidRPr="00F66501">
        <w:rPr>
          <w:rFonts w:ascii="Segoe UI" w:hAnsi="Segoe UI" w:cs="Segoe UI"/>
          <w:b/>
          <w:i/>
          <w:color w:val="24292E"/>
          <w:shd w:val="clear" w:color="auto" w:fill="FFFFFF"/>
        </w:rPr>
        <w:t>benchmark</w:t>
      </w:r>
      <w:r w:rsidR="00F66501">
        <w:rPr>
          <w:rFonts w:ascii="Segoe UI" w:hAnsi="Segoe UI" w:cs="Segoe UI"/>
          <w:color w:val="24292E"/>
          <w:shd w:val="clear" w:color="auto" w:fill="FFFFFF"/>
        </w:rPr>
        <w:t xml:space="preserve"> tasks, and these </w:t>
      </w:r>
      <w:r w:rsidR="00F66501" w:rsidRPr="00F66501">
        <w:rPr>
          <w:rFonts w:ascii="Segoe UI" w:hAnsi="Segoe UI" w:cs="Segoe UI"/>
          <w:b/>
          <w:i/>
          <w:color w:val="24292E"/>
          <w:shd w:val="clear" w:color="auto" w:fill="FFFFFF"/>
        </w:rPr>
        <w:t>benchmar</w:t>
      </w:r>
      <w:r w:rsidR="00F66501">
        <w:rPr>
          <w:rFonts w:ascii="Segoe UI" w:hAnsi="Segoe UI" w:cs="Segoe UI"/>
          <w:b/>
          <w:i/>
          <w:color w:val="24292E"/>
          <w:shd w:val="clear" w:color="auto" w:fill="FFFFFF"/>
        </w:rPr>
        <w:t xml:space="preserve">k </w:t>
      </w:r>
      <w:r w:rsidR="00F66501">
        <w:rPr>
          <w:rFonts w:ascii="Segoe UI" w:hAnsi="Segoe UI" w:cs="Segoe UI"/>
          <w:color w:val="24292E"/>
          <w:shd w:val="clear" w:color="auto" w:fill="FFFFFF"/>
        </w:rPr>
        <w:t xml:space="preserve">tasks </w:t>
      </w:r>
      <w:r w:rsidR="00F66501">
        <w:rPr>
          <w:rFonts w:ascii="Segoe UI" w:hAnsi="Segoe UI" w:cs="Segoe UI"/>
          <w:color w:val="24292E"/>
          <w:shd w:val="clear" w:color="auto" w:fill="FFFFFF"/>
        </w:rPr>
        <w:t xml:space="preserve">are going to be viewed as indirect measurements of the internal representation discovered by the learning procedure. </w:t>
      </w:r>
    </w:p>
    <w:p w14:paraId="5F323A67" w14:textId="77777777" w:rsidR="008A1216" w:rsidRDefault="008A1216" w:rsidP="000A3936">
      <w:pPr>
        <w:jc w:val="both"/>
        <w:rPr>
          <w:rFonts w:ascii="Segoe UI" w:hAnsi="Segoe UI" w:cs="Segoe UI"/>
          <w:color w:val="24292E"/>
          <w:shd w:val="clear" w:color="auto" w:fill="FFFFFF"/>
        </w:rPr>
      </w:pPr>
    </w:p>
    <w:p w14:paraId="54D9D170" w14:textId="62ADF898" w:rsidR="00F66501" w:rsidRPr="006E0EC2" w:rsidRDefault="00F66501" w:rsidP="000A3936">
      <w:pPr>
        <w:jc w:val="both"/>
        <w:rPr>
          <w:rFonts w:ascii="Segoe UI" w:hAnsi="Segoe UI" w:cs="Segoe UI"/>
          <w:b/>
          <w:color w:val="FF0000"/>
          <w:shd w:val="clear" w:color="auto" w:fill="FFFFFF"/>
        </w:rPr>
      </w:pPr>
      <w:r w:rsidRPr="006E0EC2">
        <w:rPr>
          <w:rFonts w:ascii="Segoe UI" w:hAnsi="Segoe UI" w:cs="Segoe UI"/>
          <w:b/>
          <w:color w:val="FF0000"/>
          <w:shd w:val="clear" w:color="auto" w:fill="FFFFFF"/>
        </w:rPr>
        <w:t>&lt;Mention the flow of the paper</w:t>
      </w:r>
      <w:r w:rsidR="004B3472" w:rsidRPr="006E0EC2">
        <w:rPr>
          <w:rFonts w:ascii="Segoe UI" w:hAnsi="Segoe UI" w:cs="Segoe UI"/>
          <w:b/>
          <w:color w:val="FF0000"/>
          <w:shd w:val="clear" w:color="auto" w:fill="FFFFFF"/>
        </w:rPr>
        <w:t xml:space="preserve"> - Larry</w:t>
      </w:r>
      <w:r w:rsidRPr="006E0EC2">
        <w:rPr>
          <w:rFonts w:ascii="Segoe UI" w:hAnsi="Segoe UI" w:cs="Segoe UI"/>
          <w:b/>
          <w:color w:val="FF0000"/>
          <w:shd w:val="clear" w:color="auto" w:fill="FFFFFF"/>
        </w:rPr>
        <w:t>&gt;</w:t>
      </w:r>
      <w:r w:rsidR="004B3472" w:rsidRPr="006E0EC2">
        <w:rPr>
          <w:rFonts w:ascii="Segoe UI" w:hAnsi="Segoe UI" w:cs="Segoe UI"/>
          <w:b/>
          <w:color w:val="FF0000"/>
          <w:shd w:val="clear" w:color="auto" w:fill="FFFFFF"/>
        </w:rPr>
        <w:t xml:space="preserve"> &lt;refer: to final project guidelines on black board</w:t>
      </w:r>
      <w:r w:rsidR="006E0EC2" w:rsidRPr="006E0EC2">
        <w:rPr>
          <w:rFonts w:ascii="Segoe UI" w:hAnsi="Segoe UI" w:cs="Segoe UI"/>
          <w:b/>
          <w:color w:val="FF0000"/>
          <w:shd w:val="clear" w:color="auto" w:fill="FFFFFF"/>
        </w:rPr>
        <w:t xml:space="preserve"> – Larry</w:t>
      </w:r>
      <w:r w:rsidR="004B3472" w:rsidRPr="006E0EC2">
        <w:rPr>
          <w:rFonts w:ascii="Segoe UI" w:hAnsi="Segoe UI" w:cs="Segoe UI"/>
          <w:b/>
          <w:color w:val="FF0000"/>
          <w:shd w:val="clear" w:color="auto" w:fill="FFFFFF"/>
        </w:rPr>
        <w:t>&gt;</w:t>
      </w:r>
    </w:p>
    <w:p w14:paraId="43A2400D" w14:textId="0CCA780E" w:rsidR="008A1216" w:rsidRPr="006E0EC2" w:rsidRDefault="008A1216" w:rsidP="000A3936">
      <w:pPr>
        <w:jc w:val="both"/>
        <w:rPr>
          <w:rFonts w:ascii="Segoe UI" w:hAnsi="Segoe UI" w:cs="Segoe UI"/>
          <w:b/>
          <w:color w:val="FF0000"/>
          <w:shd w:val="clear" w:color="auto" w:fill="FFFFFF"/>
        </w:rPr>
      </w:pPr>
      <w:proofErr w:type="gramStart"/>
      <w:r w:rsidRPr="006E0EC2">
        <w:rPr>
          <w:rFonts w:ascii="Segoe UI" w:hAnsi="Segoe UI" w:cs="Segoe UI"/>
          <w:b/>
          <w:color w:val="FF0000"/>
          <w:shd w:val="clear" w:color="auto" w:fill="FFFFFF"/>
        </w:rPr>
        <w:t>Introduction</w:t>
      </w:r>
      <w:r w:rsidR="004B3472" w:rsidRPr="006E0EC2">
        <w:rPr>
          <w:rFonts w:ascii="Segoe UI" w:hAnsi="Segoe UI" w:cs="Segoe UI"/>
          <w:b/>
          <w:color w:val="FF0000"/>
          <w:shd w:val="clear" w:color="auto" w:fill="FFFFFF"/>
        </w:rPr>
        <w:t>(</w:t>
      </w:r>
      <w:proofErr w:type="gramEnd"/>
      <w:r w:rsidR="004B3472" w:rsidRPr="006E0EC2">
        <w:rPr>
          <w:rFonts w:ascii="Segoe UI" w:hAnsi="Segoe UI" w:cs="Segoe UI"/>
          <w:b/>
          <w:color w:val="FF0000"/>
          <w:shd w:val="clear" w:color="auto" w:fill="FFFFFF"/>
        </w:rPr>
        <w:t>1 page)</w:t>
      </w:r>
      <w:r w:rsidRPr="006E0EC2">
        <w:rPr>
          <w:rFonts w:ascii="Segoe UI" w:hAnsi="Segoe UI" w:cs="Segoe UI"/>
          <w:b/>
          <w:color w:val="FF0000"/>
          <w:shd w:val="clear" w:color="auto" w:fill="FFFFFF"/>
        </w:rPr>
        <w:t xml:space="preserve"> -&gt; Background -&gt; Implementation/Approach -&gt; Results</w:t>
      </w:r>
    </w:p>
    <w:p w14:paraId="1449811B" w14:textId="77777777" w:rsidR="008A1216" w:rsidRDefault="008A1216" w:rsidP="000A3936">
      <w:pPr>
        <w:jc w:val="both"/>
        <w:rPr>
          <w:rFonts w:ascii="Segoe UI" w:hAnsi="Segoe UI" w:cs="Segoe UI"/>
          <w:color w:val="24292E"/>
          <w:shd w:val="clear" w:color="auto" w:fill="FFFFFF"/>
        </w:rPr>
      </w:pPr>
    </w:p>
    <w:p w14:paraId="28BAC5F5" w14:textId="77777777" w:rsidR="008C0CC8" w:rsidRDefault="008C0CC8" w:rsidP="000A3936">
      <w:pPr>
        <w:jc w:val="both"/>
        <w:rPr>
          <w:rFonts w:ascii="Segoe UI" w:hAnsi="Segoe UI" w:cs="Segoe UI"/>
          <w:color w:val="24292E"/>
          <w:shd w:val="clear" w:color="auto" w:fill="FFFFFF"/>
        </w:rPr>
      </w:pPr>
      <w:r>
        <w:rPr>
          <w:rFonts w:ascii="Segoe UI" w:hAnsi="Segoe UI" w:cs="Segoe UI"/>
          <w:color w:val="24292E"/>
          <w:shd w:val="clear" w:color="auto" w:fill="FFFFFF"/>
        </w:rPr>
        <w:t xml:space="preserve">In this section, we will introduce the standard NLP tasks which we will view as our benchmark tasks. </w:t>
      </w:r>
    </w:p>
    <w:p w14:paraId="7259E88E" w14:textId="22CCE004" w:rsidR="00950DEC" w:rsidRDefault="008C0CC8" w:rsidP="000A3936">
      <w:pPr>
        <w:jc w:val="both"/>
        <w:rPr>
          <w:rFonts w:ascii="Segoe UI" w:hAnsi="Segoe UI" w:cs="Segoe UI"/>
          <w:color w:val="24292E"/>
          <w:shd w:val="clear" w:color="auto" w:fill="FFFFFF"/>
        </w:rPr>
      </w:pPr>
      <w:r>
        <w:rPr>
          <w:rFonts w:ascii="Segoe UI" w:hAnsi="Segoe UI" w:cs="Segoe UI"/>
          <w:color w:val="24292E"/>
          <w:shd w:val="clear" w:color="auto" w:fill="FFFFFF"/>
        </w:rPr>
        <w:t>They are: 1. Part-Of-Speech tagging (POS), chunking (CHUNK), Named Entity Recognition (NER). We will setup experimentation and will overview the system on this setup.</w:t>
      </w:r>
    </w:p>
    <w:p w14:paraId="33BF1BF8" w14:textId="1072FFB6" w:rsidR="008C0CC8" w:rsidRDefault="008C0CC8" w:rsidP="000A3936">
      <w:pPr>
        <w:jc w:val="both"/>
        <w:rPr>
          <w:rFonts w:ascii="Segoe UI" w:hAnsi="Segoe UI" w:cs="Segoe UI"/>
          <w:color w:val="24292E"/>
          <w:shd w:val="clear" w:color="auto" w:fill="FFFFFF"/>
        </w:rPr>
      </w:pPr>
      <w:r>
        <w:rPr>
          <w:rFonts w:ascii="Segoe UI" w:hAnsi="Segoe UI" w:cs="Segoe UI"/>
          <w:color w:val="24292E"/>
          <w:shd w:val="clear" w:color="auto" w:fill="FFFFFF"/>
        </w:rPr>
        <w:t>The experiment setup is described in Table 1, while the state-of-the-art systems are described in Table 2.</w:t>
      </w:r>
    </w:p>
    <w:p w14:paraId="26C8B2B3" w14:textId="2ED0C031" w:rsidR="00F923B8" w:rsidRPr="00F923B8" w:rsidRDefault="00F923B8" w:rsidP="000A3936">
      <w:pPr>
        <w:jc w:val="both"/>
        <w:rPr>
          <w:rFonts w:ascii="Segoe UI" w:hAnsi="Segoe UI" w:cs="Segoe UI"/>
          <w:b/>
          <w:color w:val="24292E"/>
          <w:u w:val="single"/>
          <w:shd w:val="clear" w:color="auto" w:fill="FFFFFF"/>
        </w:rPr>
      </w:pPr>
      <w:r>
        <w:rPr>
          <w:rFonts w:ascii="Segoe UI" w:hAnsi="Segoe UI" w:cs="Segoe UI"/>
          <w:color w:val="24292E"/>
          <w:shd w:val="clear" w:color="auto" w:fill="FFFFFF"/>
        </w:rPr>
        <w:t xml:space="preserve">  </w:t>
      </w:r>
      <w:r w:rsidR="004B3472">
        <w:rPr>
          <w:rFonts w:ascii="Segoe UI" w:hAnsi="Segoe UI" w:cs="Segoe UI"/>
          <w:b/>
          <w:color w:val="24292E"/>
          <w:shd w:val="clear" w:color="auto" w:fill="FFFFFF"/>
        </w:rPr>
        <w:t>1</w:t>
      </w:r>
      <w:r w:rsidRPr="00F923B8">
        <w:rPr>
          <w:rFonts w:ascii="Segoe UI" w:hAnsi="Segoe UI" w:cs="Segoe UI"/>
          <w:b/>
          <w:color w:val="24292E"/>
          <w:shd w:val="clear" w:color="auto" w:fill="FFFFFF"/>
        </w:rPr>
        <w:t xml:space="preserve">.1 </w:t>
      </w:r>
      <w:r w:rsidRPr="00F923B8">
        <w:rPr>
          <w:rFonts w:ascii="Segoe UI" w:hAnsi="Segoe UI" w:cs="Segoe UI"/>
          <w:b/>
          <w:color w:val="24292E"/>
          <w:u w:val="single"/>
          <w:shd w:val="clear" w:color="auto" w:fill="FFFFFF"/>
        </w:rPr>
        <w:t>Part of Speech Tagging:</w:t>
      </w:r>
    </w:p>
    <w:p w14:paraId="72C79221" w14:textId="0D9531E0" w:rsidR="000A3936" w:rsidRDefault="00F923B8" w:rsidP="000A3936">
      <w:pPr>
        <w:jc w:val="both"/>
        <w:rPr>
          <w:rFonts w:ascii="Segoe UI" w:hAnsi="Segoe UI" w:cs="Segoe UI"/>
          <w:color w:val="24292E"/>
          <w:shd w:val="clear" w:color="auto" w:fill="FFFFFF"/>
        </w:rPr>
      </w:pPr>
      <w:r>
        <w:rPr>
          <w:rFonts w:ascii="Segoe UI" w:hAnsi="Segoe UI" w:cs="Segoe UI"/>
          <w:color w:val="24292E"/>
          <w:shd w:val="clear" w:color="auto" w:fill="FFFFFF"/>
        </w:rPr>
        <w:t xml:space="preserve">In POS we label each word with a unique tag that indicate its </w:t>
      </w:r>
      <w:r w:rsidRPr="00F923B8">
        <w:rPr>
          <w:rFonts w:ascii="Segoe UI" w:hAnsi="Segoe UI" w:cs="Segoe UI"/>
          <w:i/>
          <w:color w:val="24292E"/>
          <w:shd w:val="clear" w:color="auto" w:fill="FFFFFF"/>
        </w:rPr>
        <w:t>syntactical</w:t>
      </w:r>
      <w:r>
        <w:rPr>
          <w:rFonts w:ascii="Segoe UI" w:hAnsi="Segoe UI" w:cs="Segoe UI"/>
          <w:color w:val="24292E"/>
          <w:shd w:val="clear" w:color="auto" w:fill="FFFFFF"/>
        </w:rPr>
        <w:t xml:space="preserve"> role, for ex, noun, pronoun, verb, …A standard benchmark setup is</w:t>
      </w:r>
      <w:r w:rsidR="00F51F70">
        <w:rPr>
          <w:rFonts w:ascii="Segoe UI" w:hAnsi="Segoe UI" w:cs="Segoe UI"/>
          <w:color w:val="24292E"/>
          <w:shd w:val="clear" w:color="auto" w:fill="FFFFFF"/>
        </w:rPr>
        <w:t xml:space="preserve"> described by Toutanova et al. (2003). Section 0-18 of Wall Street Journal (WSJ) data are used for training, while sections 19-21 are for validation and section 22-24 are for testing.</w:t>
      </w:r>
    </w:p>
    <w:p w14:paraId="67E35ED2" w14:textId="17806164" w:rsidR="008C0CC8" w:rsidRDefault="005B674A" w:rsidP="000A3936">
      <w:pPr>
        <w:jc w:val="center"/>
        <w:rPr>
          <w:noProof/>
        </w:rPr>
      </w:pPr>
      <w:r>
        <w:rPr>
          <w:noProof/>
        </w:rPr>
        <w:drawing>
          <wp:inline distT="0" distB="0" distL="0" distR="0" wp14:anchorId="6CDEA99E" wp14:editId="351DF754">
            <wp:extent cx="6020640"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640" cy="1676634"/>
                    </a:xfrm>
                    <a:prstGeom prst="rect">
                      <a:avLst/>
                    </a:prstGeom>
                  </pic:spPr>
                </pic:pic>
              </a:graphicData>
            </a:graphic>
          </wp:inline>
        </w:drawing>
      </w:r>
    </w:p>
    <w:p w14:paraId="73C1FAFF" w14:textId="77777777" w:rsidR="005B674A" w:rsidRDefault="005B674A" w:rsidP="000A3936">
      <w:pPr>
        <w:jc w:val="center"/>
        <w:rPr>
          <w:noProof/>
        </w:rPr>
      </w:pPr>
    </w:p>
    <w:p w14:paraId="4A9876C8" w14:textId="6D3DE6D5" w:rsidR="005B674A" w:rsidRDefault="005B674A" w:rsidP="000A3936">
      <w:pPr>
        <w:jc w:val="center"/>
      </w:pPr>
      <w:r>
        <w:rPr>
          <w:rFonts w:ascii="Segoe UI" w:hAnsi="Segoe UI" w:cs="Segoe UI"/>
          <w:color w:val="24292E"/>
          <w:shd w:val="clear" w:color="auto" w:fill="FFFFFF"/>
        </w:rPr>
        <w:t xml:space="preserve">Table1: </w:t>
      </w:r>
      <w:r>
        <w:t>Experimental setup: for each task, we report the standard benchmark we used, the data set it relates to, as well as training and test information</w:t>
      </w:r>
    </w:p>
    <w:p w14:paraId="7ACD7A7A" w14:textId="77777777" w:rsidR="000A3936" w:rsidRDefault="000A3936" w:rsidP="000A3936">
      <w:pPr>
        <w:jc w:val="center"/>
      </w:pPr>
    </w:p>
    <w:p w14:paraId="25A6F235" w14:textId="10A6B373" w:rsidR="000A3936" w:rsidRDefault="000A3936" w:rsidP="000A3936">
      <w:pPr>
        <w:jc w:val="center"/>
        <w:rPr>
          <w:rFonts w:ascii="Segoe UI" w:hAnsi="Segoe UI" w:cs="Segoe UI"/>
          <w:color w:val="24292E"/>
          <w:shd w:val="clear" w:color="auto" w:fill="FFFFFF"/>
        </w:rPr>
      </w:pPr>
    </w:p>
    <w:p w14:paraId="663EEE3C" w14:textId="37E09953" w:rsidR="000A3936" w:rsidRDefault="000A3936" w:rsidP="000A3936">
      <w:pPr>
        <w:jc w:val="center"/>
        <w:rPr>
          <w:rFonts w:ascii="Segoe UI" w:hAnsi="Segoe UI" w:cs="Segoe UI"/>
          <w:color w:val="24292E"/>
          <w:shd w:val="clear" w:color="auto" w:fill="FFFFFF"/>
        </w:rPr>
      </w:pPr>
      <w:r>
        <w:rPr>
          <w:noProof/>
        </w:rPr>
        <w:drawing>
          <wp:inline distT="0" distB="0" distL="0" distR="0" wp14:anchorId="62701620" wp14:editId="1B2AA503">
            <wp:extent cx="5887272"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1276528"/>
                    </a:xfrm>
                    <a:prstGeom prst="rect">
                      <a:avLst/>
                    </a:prstGeom>
                  </pic:spPr>
                </pic:pic>
              </a:graphicData>
            </a:graphic>
          </wp:inline>
        </w:drawing>
      </w:r>
      <w:r>
        <w:rPr>
          <w:noProof/>
        </w:rPr>
        <w:drawing>
          <wp:inline distT="0" distB="0" distL="0" distR="0" wp14:anchorId="68E79D31" wp14:editId="3E114B3E">
            <wp:extent cx="279082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1066800"/>
                    </a:xfrm>
                    <a:prstGeom prst="rect">
                      <a:avLst/>
                    </a:prstGeom>
                  </pic:spPr>
                </pic:pic>
              </a:graphicData>
            </a:graphic>
          </wp:inline>
        </w:drawing>
      </w:r>
    </w:p>
    <w:p w14:paraId="3E66DA7F" w14:textId="171613EE" w:rsidR="000A3936" w:rsidRPr="00F923B8" w:rsidRDefault="000A3936" w:rsidP="00F923B8">
      <w:pPr>
        <w:jc w:val="center"/>
      </w:pPr>
    </w:p>
    <w:p w14:paraId="000E856A" w14:textId="15DBF1DE" w:rsidR="005B674A" w:rsidRPr="00F923B8" w:rsidRDefault="000A3936" w:rsidP="00F923B8">
      <w:pPr>
        <w:jc w:val="center"/>
      </w:pPr>
      <w:r w:rsidRPr="00F923B8">
        <w:t xml:space="preserve">Table2: State of the art systems on three NLP tasks, An F1 Score is calculated for CHUNK and NER and performance is reported </w:t>
      </w:r>
      <w:r w:rsidR="00F923B8" w:rsidRPr="00F923B8">
        <w:t xml:space="preserve">with per-word accuracy </w:t>
      </w:r>
      <w:r w:rsidRPr="00F923B8">
        <w:t>in the POS.</w:t>
      </w:r>
    </w:p>
    <w:p w14:paraId="2B25C0C7" w14:textId="62614C83" w:rsidR="00F923B8" w:rsidRDefault="00F923B8" w:rsidP="00F923B8"/>
    <w:p w14:paraId="45C8EC7F" w14:textId="664A22AA" w:rsidR="008C0CC8" w:rsidRDefault="00F51F70" w:rsidP="00D00E3A">
      <w:r>
        <w:t>The</w:t>
      </w:r>
      <w:r w:rsidR="001428B5">
        <w:t xml:space="preserve"> POS tags that were used during this project had their classifiers trained on window of text, they are fed to a bidirectional decoding algorithm during inference. The objective is to include the preceding and the following tag</w:t>
      </w:r>
      <w:r w:rsidR="00E41FC6">
        <w:t xml:space="preserve">. Taking into account the background, features to deal with unknown words. </w:t>
      </w:r>
      <w:r w:rsidR="007B3BFA">
        <w:t xml:space="preserve">The reason for using </w:t>
      </w:r>
      <w:r w:rsidR="000645EA">
        <w:t>Toutanova</w:t>
      </w:r>
      <w:r w:rsidR="000645EA">
        <w:t xml:space="preserve"> et al. (2003) is because it uses maximum entropy classifiers and inference in a bidirectional dependency network to reach a 97.4% accuracy for every word. </w:t>
      </w:r>
      <w:r w:rsidR="000645EA">
        <w:t>Shen et al. (2007</w:t>
      </w:r>
      <w:r w:rsidR="000645EA">
        <w:t>) published a technique called guided learning, which increased the accuracy up to 97.33% using a technique called guided learning.</w:t>
      </w:r>
    </w:p>
    <w:p w14:paraId="4520CC9E" w14:textId="7D3A862E" w:rsidR="00732AA6" w:rsidRPr="006E0EC2" w:rsidRDefault="00732AA6" w:rsidP="00D00E3A">
      <w:pPr>
        <w:rPr>
          <w:b/>
          <w:color w:val="FF0000"/>
          <w:sz w:val="24"/>
        </w:rPr>
      </w:pPr>
      <w:r w:rsidRPr="006E0EC2">
        <w:rPr>
          <w:b/>
          <w:color w:val="FF0000"/>
          <w:sz w:val="24"/>
        </w:rPr>
        <w:t>&lt;</w:t>
      </w:r>
      <w:r w:rsidR="008A1216" w:rsidRPr="006E0EC2">
        <w:rPr>
          <w:b/>
          <w:color w:val="FF0000"/>
          <w:sz w:val="24"/>
        </w:rPr>
        <w:t xml:space="preserve">rough idea of </w:t>
      </w:r>
      <w:r w:rsidRPr="006E0EC2">
        <w:rPr>
          <w:b/>
          <w:color w:val="FF0000"/>
          <w:sz w:val="24"/>
        </w:rPr>
        <w:t>Write what we did here for POS</w:t>
      </w:r>
      <w:r w:rsidR="007C1B37" w:rsidRPr="006E0EC2">
        <w:rPr>
          <w:b/>
          <w:color w:val="FF0000"/>
          <w:sz w:val="24"/>
        </w:rPr>
        <w:t xml:space="preserve"> - SAM</w:t>
      </w:r>
      <w:r w:rsidRPr="006E0EC2">
        <w:rPr>
          <w:b/>
          <w:color w:val="FF0000"/>
          <w:sz w:val="24"/>
        </w:rPr>
        <w:t>&gt;</w:t>
      </w:r>
    </w:p>
    <w:p w14:paraId="0D35BFE7" w14:textId="77777777" w:rsidR="000645EA" w:rsidRDefault="000645EA" w:rsidP="000645EA">
      <w:pPr>
        <w:jc w:val="both"/>
        <w:rPr>
          <w:rFonts w:ascii="Segoe UI" w:hAnsi="Segoe UI" w:cs="Segoe UI"/>
          <w:b/>
          <w:color w:val="24292E"/>
          <w:shd w:val="clear" w:color="auto" w:fill="FFFFFF"/>
        </w:rPr>
      </w:pPr>
    </w:p>
    <w:p w14:paraId="7B664CFF" w14:textId="113CA8AF" w:rsidR="000645EA" w:rsidRDefault="00685EBD" w:rsidP="000645EA">
      <w:pPr>
        <w:jc w:val="both"/>
        <w:rPr>
          <w:rFonts w:ascii="Segoe UI" w:hAnsi="Segoe UI" w:cs="Segoe UI"/>
          <w:b/>
          <w:color w:val="24292E"/>
          <w:u w:val="single"/>
          <w:shd w:val="clear" w:color="auto" w:fill="FFFFFF"/>
        </w:rPr>
      </w:pPr>
      <w:r>
        <w:rPr>
          <w:rFonts w:ascii="Segoe UI" w:hAnsi="Segoe UI" w:cs="Segoe UI"/>
          <w:b/>
          <w:color w:val="24292E"/>
          <w:shd w:val="clear" w:color="auto" w:fill="FFFFFF"/>
        </w:rPr>
        <w:t xml:space="preserve">  </w:t>
      </w:r>
      <w:r w:rsidR="004B3472">
        <w:rPr>
          <w:rFonts w:ascii="Segoe UI" w:hAnsi="Segoe UI" w:cs="Segoe UI"/>
          <w:b/>
          <w:color w:val="24292E"/>
          <w:shd w:val="clear" w:color="auto" w:fill="FFFFFF"/>
        </w:rPr>
        <w:t>1</w:t>
      </w:r>
      <w:r w:rsidR="000645EA" w:rsidRPr="000645EA">
        <w:rPr>
          <w:rFonts w:ascii="Segoe UI" w:hAnsi="Segoe UI" w:cs="Segoe UI"/>
          <w:b/>
          <w:color w:val="24292E"/>
          <w:shd w:val="clear" w:color="auto" w:fill="FFFFFF"/>
        </w:rPr>
        <w:t xml:space="preserve">.2: </w:t>
      </w:r>
      <w:r w:rsidR="000645EA" w:rsidRPr="000645EA">
        <w:rPr>
          <w:rFonts w:ascii="Segoe UI" w:hAnsi="Segoe UI" w:cs="Segoe UI"/>
          <w:b/>
          <w:color w:val="24292E"/>
          <w:u w:val="single"/>
          <w:shd w:val="clear" w:color="auto" w:fill="FFFFFF"/>
        </w:rPr>
        <w:t>Chunking</w:t>
      </w:r>
      <w:r w:rsidR="000645EA">
        <w:rPr>
          <w:rFonts w:ascii="Segoe UI" w:hAnsi="Segoe UI" w:cs="Segoe UI"/>
          <w:b/>
          <w:color w:val="24292E"/>
          <w:u w:val="single"/>
          <w:shd w:val="clear" w:color="auto" w:fill="FFFFFF"/>
        </w:rPr>
        <w:t>:</w:t>
      </w:r>
    </w:p>
    <w:p w14:paraId="6092C008" w14:textId="40BB5EE1" w:rsidR="00BF4907" w:rsidRDefault="000645EA" w:rsidP="00BF4907">
      <w:r w:rsidRPr="000645EA">
        <w:t>Chuck</w:t>
      </w:r>
      <w:r>
        <w:t>ing is used to label of the sentence with labels such as noun or verb phrases (NP or VP). Every word has only one tag, which is coded as begin-chunk (e.g., B-NP) or inside-chunk tag (e</w:t>
      </w:r>
      <w:r w:rsidR="009D4F32">
        <w:t>.</w:t>
      </w:r>
      <w:r>
        <w:t>g</w:t>
      </w:r>
      <w:r w:rsidR="009D4F32">
        <w:t>.</w:t>
      </w:r>
      <w:r>
        <w:t>, I-NP)</w:t>
      </w:r>
      <w:r w:rsidR="009D4F32">
        <w:t>. Chunking is evaluated using the CoNLL 2000 shared task. WSJ are used for training and testing. We validate by splitting the training set.</w:t>
      </w:r>
      <w:r w:rsidR="00BF4907">
        <w:br/>
        <w:t xml:space="preserve">F1-Score is used to understand how well the dataset was used for chunking. SVM’s can be used for chunking and finalising an F1-Score, Kudoh and Matsumoto (2000) got an F1 score of 93.48% using Support Vector Machines (SVMs). </w:t>
      </w:r>
      <w:r w:rsidR="003F7F95">
        <w:t>In SVM, each machine was trained pair by pair and fed with a word of interest which was POS and words as features and its preceding and following tags.</w:t>
      </w:r>
    </w:p>
    <w:p w14:paraId="1AD4CED1" w14:textId="77777777" w:rsidR="003F7F95" w:rsidRDefault="003F7F95" w:rsidP="00BF4907">
      <w:pPr>
        <w:ind w:left="1440" w:firstLine="720"/>
      </w:pPr>
    </w:p>
    <w:p w14:paraId="54909CD7" w14:textId="1451A287" w:rsidR="00BF4907" w:rsidRPr="003F7F95" w:rsidRDefault="003F7F95" w:rsidP="00BF4907">
      <w:pPr>
        <w:ind w:left="1440" w:firstLine="720"/>
        <w:rPr>
          <w:b/>
        </w:rPr>
      </w:pPr>
      <w:r w:rsidRPr="003F7F95">
        <w:rPr>
          <w:b/>
        </w:rPr>
        <w:t>F</w:t>
      </w:r>
      <w:r w:rsidR="00BF4907" w:rsidRPr="003F7F95">
        <w:rPr>
          <w:b/>
        </w:rPr>
        <w:t xml:space="preserve">1 = 2 · </w:t>
      </w:r>
      <w:r w:rsidR="00BF4907" w:rsidRPr="003F7F95">
        <w:rPr>
          <w:b/>
        </w:rPr>
        <w:t>(</w:t>
      </w:r>
      <w:r w:rsidR="00BF4907" w:rsidRPr="003F7F95">
        <w:rPr>
          <w:b/>
        </w:rPr>
        <w:t>precision · recall</w:t>
      </w:r>
      <w:r w:rsidR="00BF4907" w:rsidRPr="003F7F95">
        <w:rPr>
          <w:b/>
        </w:rPr>
        <w:t>)</w:t>
      </w:r>
      <w:r w:rsidR="00BF4907" w:rsidRPr="003F7F95">
        <w:rPr>
          <w:b/>
        </w:rPr>
        <w:t xml:space="preserve"> </w:t>
      </w:r>
      <w:r w:rsidR="00BF4907" w:rsidRPr="003F7F95">
        <w:rPr>
          <w:b/>
        </w:rPr>
        <w:t>/ (</w:t>
      </w:r>
      <w:r w:rsidR="00BF4907" w:rsidRPr="003F7F95">
        <w:rPr>
          <w:b/>
        </w:rPr>
        <w:t>precision + recall</w:t>
      </w:r>
      <w:r w:rsidR="00BF4907" w:rsidRPr="003F7F95">
        <w:rPr>
          <w:b/>
        </w:rPr>
        <w:t>)</w:t>
      </w:r>
    </w:p>
    <w:p w14:paraId="1180C6A7" w14:textId="2FA65F4E" w:rsidR="003F7F95" w:rsidRDefault="003F7F95" w:rsidP="003F7F95"/>
    <w:p w14:paraId="1CA31126" w14:textId="08F2D7DA" w:rsidR="003F7F95" w:rsidRDefault="003F7F95" w:rsidP="003F7F95">
      <w:r>
        <w:t>We could also use POS features from an outside tag, or carefully craft features which change the data representation by adding some tags together with their POS representation. Which was used by Shen and Sarkar (2005</w:t>
      </w:r>
      <w:proofErr w:type="gramStart"/>
      <w:r>
        <w:t>)  which</w:t>
      </w:r>
      <w:proofErr w:type="gramEnd"/>
      <w:r>
        <w:t xml:space="preserve"> obtained them an F1-score of 95.23%.</w:t>
      </w:r>
    </w:p>
    <w:p w14:paraId="2343B731" w14:textId="3D106A19" w:rsidR="00732AA6" w:rsidRPr="006E0EC2" w:rsidRDefault="00732AA6" w:rsidP="00732AA6">
      <w:pPr>
        <w:rPr>
          <w:b/>
          <w:color w:val="FF0000"/>
          <w:sz w:val="24"/>
        </w:rPr>
      </w:pPr>
      <w:r w:rsidRPr="006E0EC2">
        <w:rPr>
          <w:b/>
          <w:color w:val="FF0000"/>
          <w:sz w:val="24"/>
        </w:rPr>
        <w:t>&lt;</w:t>
      </w:r>
      <w:r w:rsidR="008A1216" w:rsidRPr="006E0EC2">
        <w:rPr>
          <w:b/>
          <w:color w:val="FF0000"/>
          <w:sz w:val="24"/>
        </w:rPr>
        <w:t xml:space="preserve"> </w:t>
      </w:r>
      <w:r w:rsidR="008A1216" w:rsidRPr="006E0EC2">
        <w:rPr>
          <w:b/>
          <w:color w:val="FF0000"/>
          <w:sz w:val="24"/>
        </w:rPr>
        <w:t>rough idea of</w:t>
      </w:r>
      <w:r w:rsidR="008A1216" w:rsidRPr="006E0EC2">
        <w:rPr>
          <w:b/>
          <w:color w:val="FF0000"/>
          <w:sz w:val="24"/>
        </w:rPr>
        <w:t xml:space="preserve"> </w:t>
      </w:r>
      <w:r w:rsidRPr="006E0EC2">
        <w:rPr>
          <w:b/>
          <w:color w:val="FF0000"/>
          <w:sz w:val="24"/>
        </w:rPr>
        <w:t xml:space="preserve">Write what we did here for </w:t>
      </w:r>
      <w:r w:rsidRPr="006E0EC2">
        <w:rPr>
          <w:b/>
          <w:color w:val="FF0000"/>
          <w:sz w:val="24"/>
        </w:rPr>
        <w:t>Chunking</w:t>
      </w:r>
      <w:r w:rsidR="007C1B37" w:rsidRPr="006E0EC2">
        <w:rPr>
          <w:b/>
          <w:color w:val="FF0000"/>
          <w:sz w:val="24"/>
        </w:rPr>
        <w:t xml:space="preserve"> -SAM</w:t>
      </w:r>
      <w:r w:rsidRPr="006E0EC2">
        <w:rPr>
          <w:b/>
          <w:color w:val="FF0000"/>
          <w:sz w:val="24"/>
        </w:rPr>
        <w:t>&gt;</w:t>
      </w:r>
    </w:p>
    <w:p w14:paraId="6245ED1D" w14:textId="77777777" w:rsidR="003F7F95" w:rsidRPr="000645EA" w:rsidRDefault="003F7F95" w:rsidP="003F7F95"/>
    <w:p w14:paraId="3F7FDC9C" w14:textId="684242CE" w:rsidR="000645EA" w:rsidRDefault="00504119" w:rsidP="000645EA">
      <w:pPr>
        <w:jc w:val="both"/>
        <w:rPr>
          <w:rFonts w:ascii="Segoe UI" w:hAnsi="Segoe UI" w:cs="Segoe UI"/>
          <w:b/>
          <w:color w:val="24292E"/>
          <w:u w:val="single"/>
          <w:shd w:val="clear" w:color="auto" w:fill="FFFFFF"/>
        </w:rPr>
      </w:pPr>
      <w:r w:rsidRPr="00504119">
        <w:rPr>
          <w:rFonts w:ascii="Segoe UI" w:hAnsi="Segoe UI" w:cs="Segoe UI"/>
          <w:b/>
          <w:color w:val="24292E"/>
          <w:shd w:val="clear" w:color="auto" w:fill="FFFFFF"/>
        </w:rPr>
        <w:t xml:space="preserve">  </w:t>
      </w:r>
      <w:r w:rsidR="004B3472">
        <w:rPr>
          <w:rFonts w:ascii="Segoe UI" w:hAnsi="Segoe UI" w:cs="Segoe UI"/>
          <w:b/>
          <w:color w:val="24292E"/>
          <w:shd w:val="clear" w:color="auto" w:fill="FFFFFF"/>
        </w:rPr>
        <w:t>1</w:t>
      </w:r>
      <w:r w:rsidRPr="000645EA">
        <w:rPr>
          <w:rFonts w:ascii="Segoe UI" w:hAnsi="Segoe UI" w:cs="Segoe UI"/>
          <w:b/>
          <w:color w:val="24292E"/>
          <w:shd w:val="clear" w:color="auto" w:fill="FFFFFF"/>
        </w:rPr>
        <w:t>.</w:t>
      </w:r>
      <w:r>
        <w:rPr>
          <w:rFonts w:ascii="Segoe UI" w:hAnsi="Segoe UI" w:cs="Segoe UI"/>
          <w:b/>
          <w:color w:val="24292E"/>
          <w:shd w:val="clear" w:color="auto" w:fill="FFFFFF"/>
        </w:rPr>
        <w:t>3</w:t>
      </w:r>
      <w:r w:rsidRPr="000645EA">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sidRPr="00504119">
        <w:rPr>
          <w:rFonts w:ascii="Segoe UI" w:hAnsi="Segoe UI" w:cs="Segoe UI"/>
          <w:b/>
          <w:color w:val="24292E"/>
          <w:u w:val="single"/>
          <w:shd w:val="clear" w:color="auto" w:fill="FFFFFF"/>
        </w:rPr>
        <w:t>Named Entity Recognition</w:t>
      </w:r>
      <w:r w:rsidRPr="00504119">
        <w:rPr>
          <w:rFonts w:ascii="Segoe UI" w:hAnsi="Segoe UI" w:cs="Segoe UI"/>
          <w:b/>
          <w:color w:val="24292E"/>
          <w:u w:val="single"/>
          <w:shd w:val="clear" w:color="auto" w:fill="FFFFFF"/>
        </w:rPr>
        <w:t>:</w:t>
      </w:r>
    </w:p>
    <w:p w14:paraId="174C2EC1" w14:textId="71CBA147" w:rsidR="00504119" w:rsidRDefault="00891C55" w:rsidP="00891C55">
      <w:r w:rsidRPr="00891C55">
        <w:t>NER marks nuclear components in the sentence into classes, for example, "</w:t>
      </w:r>
      <w:r>
        <w:t>PERSON</w:t>
      </w:r>
      <w:r w:rsidRPr="00891C55">
        <w:t>" or "</w:t>
      </w:r>
      <w:r>
        <w:t>LOCATION</w:t>
      </w:r>
      <w:r w:rsidRPr="00891C55">
        <w:t xml:space="preserve">". As in the </w:t>
      </w:r>
      <w:r>
        <w:t>chunking</w:t>
      </w:r>
      <w:r w:rsidRPr="00891C55">
        <w:t xml:space="preserve"> undertaking, each word is relegated a tag </w:t>
      </w:r>
      <w:r>
        <w:t>prepended</w:t>
      </w:r>
      <w:r w:rsidRPr="00891C55">
        <w:t xml:space="preserve"> by a pointer of the start or within an element. The CoNLL 2003 setup3 is a NER benchmark informational collection in light of Reuters information. The challenge gives </w:t>
      </w:r>
      <w:r>
        <w:t>training</w:t>
      </w:r>
      <w:r w:rsidRPr="00891C55">
        <w:t xml:space="preserve">, approval and testing </w:t>
      </w:r>
      <w:r>
        <w:t>datasets</w:t>
      </w:r>
      <w:r w:rsidRPr="00891C55">
        <w:t>.</w:t>
      </w:r>
    </w:p>
    <w:p w14:paraId="2BF7153C" w14:textId="6644F524" w:rsidR="004E3419" w:rsidRDefault="004E3419" w:rsidP="00891C55">
      <w:r w:rsidRPr="004E3419">
        <w:t xml:space="preserve">Afterward, Ando and Zhang (2005) achieved 89.31% F1 with a semi-managed approach. They prepared together a direct model on NER with a straight model on two assistant unsupervised undertakings. They likewise performed Viterbi </w:t>
      </w:r>
      <w:r w:rsidR="0057665C">
        <w:t>decoding</w:t>
      </w:r>
      <w:r w:rsidRPr="004E3419">
        <w:t xml:space="preserve"> at test time. The unlabel</w:t>
      </w:r>
      <w:r w:rsidR="00CF1D97">
        <w:t>l</w:t>
      </w:r>
      <w:r w:rsidRPr="004E3419">
        <w:t xml:space="preserve">ed </w:t>
      </w:r>
      <w:r w:rsidR="00CF1D97">
        <w:t>collection</w:t>
      </w:r>
      <w:r w:rsidRPr="004E3419">
        <w:t xml:space="preserve"> was 27M words taken from Reuters. Highlights included words, POS labels, </w:t>
      </w:r>
      <w:r w:rsidR="00CF1D97">
        <w:t>postfixes</w:t>
      </w:r>
      <w:r w:rsidRPr="004E3419">
        <w:t xml:space="preserve"> and prefixes or </w:t>
      </w:r>
      <w:r w:rsidR="00CF1D97">
        <w:t>CHUNK</w:t>
      </w:r>
      <w:r w:rsidRPr="004E3419">
        <w:t xml:space="preserve"> labels, however in general were less particular than CoNLL 2003 challengers.</w:t>
      </w:r>
    </w:p>
    <w:p w14:paraId="2644123F" w14:textId="77777777" w:rsidR="00CF1D97" w:rsidRDefault="00CF1D97" w:rsidP="00891C55"/>
    <w:p w14:paraId="3E390DC9" w14:textId="5F326295" w:rsidR="00891C55" w:rsidRPr="006E0EC2" w:rsidRDefault="00891C55" w:rsidP="00891C55">
      <w:pPr>
        <w:rPr>
          <w:b/>
          <w:color w:val="FF0000"/>
          <w:sz w:val="24"/>
        </w:rPr>
      </w:pPr>
      <w:r w:rsidRPr="006E0EC2">
        <w:rPr>
          <w:b/>
          <w:color w:val="FF0000"/>
          <w:sz w:val="24"/>
        </w:rPr>
        <w:t>&lt;</w:t>
      </w:r>
      <w:r w:rsidR="008A1216" w:rsidRPr="006E0EC2">
        <w:rPr>
          <w:b/>
          <w:color w:val="FF0000"/>
          <w:sz w:val="24"/>
        </w:rPr>
        <w:t xml:space="preserve"> </w:t>
      </w:r>
      <w:r w:rsidR="008A1216" w:rsidRPr="006E0EC2">
        <w:rPr>
          <w:b/>
          <w:color w:val="FF0000"/>
          <w:sz w:val="24"/>
        </w:rPr>
        <w:t>rough idea of</w:t>
      </w:r>
      <w:r w:rsidR="008A1216" w:rsidRPr="006E0EC2">
        <w:rPr>
          <w:b/>
          <w:color w:val="FF0000"/>
          <w:sz w:val="24"/>
        </w:rPr>
        <w:t xml:space="preserve"> </w:t>
      </w:r>
      <w:r w:rsidRPr="006E0EC2">
        <w:rPr>
          <w:b/>
          <w:color w:val="FF0000"/>
          <w:sz w:val="24"/>
        </w:rPr>
        <w:t>Write how we are using NER</w:t>
      </w:r>
      <w:r w:rsidR="007C1B37" w:rsidRPr="006E0EC2">
        <w:rPr>
          <w:b/>
          <w:color w:val="FF0000"/>
          <w:sz w:val="24"/>
        </w:rPr>
        <w:t xml:space="preserve"> -SAM</w:t>
      </w:r>
      <w:r w:rsidRPr="006E0EC2">
        <w:rPr>
          <w:b/>
          <w:color w:val="FF0000"/>
          <w:sz w:val="24"/>
        </w:rPr>
        <w:t>&gt;</w:t>
      </w:r>
    </w:p>
    <w:p w14:paraId="3B8808E5" w14:textId="77777777" w:rsidR="00524938" w:rsidRPr="006E0EC2" w:rsidRDefault="00524938" w:rsidP="00524938">
      <w:pPr>
        <w:rPr>
          <w:b/>
          <w:color w:val="FF0000"/>
          <w:sz w:val="24"/>
        </w:rPr>
      </w:pPr>
    </w:p>
    <w:p w14:paraId="1BEA9261" w14:textId="77777777" w:rsidR="00524938" w:rsidRDefault="00524938" w:rsidP="00524938">
      <w:pPr>
        <w:rPr>
          <w:rFonts w:ascii="Segoe UI" w:hAnsi="Segoe UI" w:cs="Segoe UI"/>
          <w:b/>
          <w:color w:val="24292E"/>
          <w:u w:val="single"/>
          <w:shd w:val="clear" w:color="auto" w:fill="FFFFFF"/>
        </w:rPr>
      </w:pPr>
      <w:r w:rsidRPr="00524938">
        <w:rPr>
          <w:rFonts w:ascii="Segoe UI" w:hAnsi="Segoe UI" w:cs="Segoe UI"/>
          <w:b/>
          <w:color w:val="24292E"/>
          <w:shd w:val="clear" w:color="auto" w:fill="FFFFFF"/>
        </w:rPr>
        <w:t>2:</w:t>
      </w:r>
      <w:r>
        <w:rPr>
          <w:rFonts w:ascii="Segoe UI" w:hAnsi="Segoe UI" w:cs="Segoe UI"/>
          <w:color w:val="24292E"/>
          <w:shd w:val="clear" w:color="auto" w:fill="FFFFFF"/>
        </w:rPr>
        <w:t xml:space="preserve"> </w:t>
      </w:r>
      <w:r w:rsidRPr="00524938">
        <w:rPr>
          <w:rFonts w:ascii="Segoe UI" w:hAnsi="Segoe UI" w:cs="Segoe UI"/>
          <w:b/>
          <w:color w:val="24292E"/>
          <w:u w:val="single"/>
          <w:shd w:val="clear" w:color="auto" w:fill="FFFFFF"/>
        </w:rPr>
        <w:t>Background:</w:t>
      </w:r>
    </w:p>
    <w:p w14:paraId="657AA479" w14:textId="77777777" w:rsidR="00A1700E" w:rsidRDefault="006175E7" w:rsidP="00524938">
      <w:pPr>
        <w:rPr>
          <w:rFonts w:ascii="Segoe UI" w:hAnsi="Segoe UI" w:cs="Segoe UI"/>
          <w:b/>
          <w:color w:val="24292E"/>
          <w:u w:val="single"/>
          <w:shd w:val="clear" w:color="auto" w:fill="FFFFFF"/>
        </w:rPr>
      </w:pPr>
      <w:r w:rsidRPr="006175E7">
        <w:rPr>
          <w:rFonts w:ascii="Segoe UI" w:hAnsi="Segoe UI" w:cs="Segoe UI"/>
          <w:b/>
          <w:color w:val="24292E"/>
          <w:shd w:val="clear" w:color="auto" w:fill="FFFFFF"/>
        </w:rPr>
        <w:t>&lt;</w:t>
      </w:r>
      <w:r>
        <w:rPr>
          <w:rFonts w:ascii="Segoe UI" w:hAnsi="Segoe UI" w:cs="Segoe UI"/>
          <w:b/>
          <w:color w:val="24292E"/>
          <w:shd w:val="clear" w:color="auto" w:fill="FFFFFF"/>
        </w:rPr>
        <w:t>1/2 page</w:t>
      </w:r>
      <w:r w:rsidRPr="006175E7">
        <w:rPr>
          <w:rFonts w:ascii="Segoe UI" w:hAnsi="Segoe UI" w:cs="Segoe UI"/>
          <w:b/>
          <w:color w:val="24292E"/>
          <w:shd w:val="clear" w:color="auto" w:fill="FFFFFF"/>
        </w:rPr>
        <w:t>&gt;</w:t>
      </w:r>
      <w:r w:rsidR="00524938">
        <w:rPr>
          <w:rFonts w:ascii="Segoe UI" w:hAnsi="Segoe UI" w:cs="Segoe UI"/>
          <w:b/>
          <w:color w:val="24292E"/>
          <w:u w:val="single"/>
          <w:shd w:val="clear" w:color="auto" w:fill="FFFFFF"/>
        </w:rPr>
        <w:br/>
      </w:r>
      <w:r w:rsidR="007E4F9B" w:rsidRPr="007E4F9B">
        <w:rPr>
          <w:rFonts w:ascii="Segoe UI" w:hAnsi="Segoe UI" w:cs="Segoe UI"/>
          <w:b/>
          <w:color w:val="24292E"/>
          <w:shd w:val="clear" w:color="auto" w:fill="FFFFFF"/>
        </w:rPr>
        <w:t xml:space="preserve"> 2.1: </w:t>
      </w:r>
      <w:r w:rsidR="007E4F9B" w:rsidRPr="007E4F9B">
        <w:rPr>
          <w:rFonts w:ascii="Segoe UI" w:hAnsi="Segoe UI" w:cs="Segoe UI"/>
          <w:b/>
          <w:color w:val="24292E"/>
          <w:u w:val="single"/>
          <w:shd w:val="clear" w:color="auto" w:fill="FFFFFF"/>
        </w:rPr>
        <w:t>CoNLL</w:t>
      </w:r>
      <w:r w:rsidR="007E4F9B" w:rsidRPr="003C55EE">
        <w:rPr>
          <w:rFonts w:ascii="Segoe UI" w:hAnsi="Segoe UI" w:cs="Segoe UI"/>
          <w:b/>
          <w:color w:val="24292E"/>
          <w:u w:val="single"/>
          <w:shd w:val="clear" w:color="auto" w:fill="FFFFFF"/>
        </w:rPr>
        <w:t xml:space="preserve"> </w:t>
      </w:r>
      <w:r w:rsidR="007E4F9B" w:rsidRPr="007E4F9B">
        <w:rPr>
          <w:rFonts w:ascii="Segoe UI" w:hAnsi="Segoe UI" w:cs="Segoe UI"/>
          <w:b/>
          <w:color w:val="24292E"/>
          <w:u w:val="single"/>
          <w:shd w:val="clear" w:color="auto" w:fill="FFFFFF"/>
        </w:rPr>
        <w:t>2003:</w:t>
      </w:r>
    </w:p>
    <w:p w14:paraId="431DCA33" w14:textId="00A81AA2" w:rsidR="00A1700E" w:rsidRDefault="00A1700E" w:rsidP="00524938">
      <w:pPr>
        <w:rPr>
          <w:rFonts w:ascii="Segoe UI" w:hAnsi="Segoe UI" w:cs="Segoe UI"/>
          <w:color w:val="24292E"/>
          <w:shd w:val="clear" w:color="auto" w:fill="FFFFFF"/>
        </w:rPr>
      </w:pPr>
      <w:r w:rsidRPr="00A1700E">
        <w:rPr>
          <w:rFonts w:ascii="Segoe UI" w:hAnsi="Segoe UI" w:cs="Segoe UI"/>
          <w:color w:val="24292E"/>
          <w:shd w:val="clear" w:color="auto" w:fill="FFFFFF"/>
        </w:rPr>
        <w:t>C</w:t>
      </w:r>
      <w:r>
        <w:rPr>
          <w:rFonts w:ascii="Segoe UI" w:hAnsi="Segoe UI" w:cs="Segoe UI"/>
          <w:color w:val="24292E"/>
          <w:shd w:val="clear" w:color="auto" w:fill="FFFFFF"/>
        </w:rPr>
        <w:t xml:space="preserve">oNLL is a shared task entity: which is language-independent named recognition. </w:t>
      </w:r>
      <w:r w:rsidRPr="00A1700E">
        <w:rPr>
          <w:rFonts w:ascii="Segoe UI" w:hAnsi="Segoe UI" w:cs="Segoe UI"/>
          <w:color w:val="24292E"/>
          <w:shd w:val="clear" w:color="auto" w:fill="FFFFFF"/>
        </w:rPr>
        <w:t xml:space="preserve">Named elements are phrases that contain the names of people, associations and areas. </w:t>
      </w:r>
    </w:p>
    <w:p w14:paraId="4E028BF6" w14:textId="52C03DC6" w:rsidR="00D30453" w:rsidRDefault="00A1700E" w:rsidP="00524938">
      <w:pPr>
        <w:rPr>
          <w:rFonts w:ascii="Segoe UI" w:hAnsi="Segoe UI" w:cs="Segoe UI"/>
          <w:color w:val="24292E"/>
          <w:shd w:val="clear" w:color="auto" w:fill="FFFFFF"/>
        </w:rPr>
      </w:pPr>
      <w:r>
        <w:rPr>
          <w:rFonts w:ascii="Segoe UI" w:hAnsi="Segoe UI" w:cs="Segoe UI"/>
          <w:color w:val="24292E"/>
          <w:shd w:val="clear" w:color="auto" w:fill="FFFFFF"/>
        </w:rPr>
        <w:t>For Instance, let us consider the example</w:t>
      </w:r>
      <w:r w:rsidR="00D30453">
        <w:rPr>
          <w:rFonts w:ascii="Segoe UI" w:hAnsi="Segoe UI" w:cs="Segoe UI"/>
          <w:color w:val="24292E"/>
          <w:shd w:val="clear" w:color="auto" w:fill="FFFFFF"/>
        </w:rPr>
        <w:t>:</w:t>
      </w:r>
    </w:p>
    <w:p w14:paraId="687804FD" w14:textId="7A277DF6" w:rsidR="003C55EE" w:rsidRPr="00023AA2" w:rsidRDefault="00A1700E" w:rsidP="003C55EE">
      <w:pPr>
        <w:jc w:val="center"/>
        <w:rPr>
          <w:rFonts w:ascii="Segoe UI" w:hAnsi="Segoe UI" w:cs="Segoe UI"/>
          <w:b/>
          <w:color w:val="24292E"/>
          <w:shd w:val="clear" w:color="auto" w:fill="FFFFFF"/>
        </w:rPr>
      </w:pPr>
      <w:r w:rsidRPr="00A1700E">
        <w:rPr>
          <w:rFonts w:ascii="Segoe UI" w:hAnsi="Segoe UI" w:cs="Segoe UI"/>
          <w:b/>
          <w:color w:val="24292E"/>
          <w:shd w:val="clear" w:color="auto" w:fill="FFFFFF"/>
        </w:rPr>
        <w:t>[ORG U.N.] official [PER Ekeus] sets out toward [LOC Baghdad]</w:t>
      </w:r>
      <w:r>
        <w:rPr>
          <w:rFonts w:ascii="Segoe UI" w:hAnsi="Segoe UI" w:cs="Segoe UI"/>
          <w:b/>
          <w:color w:val="24292E"/>
          <w:shd w:val="clear" w:color="auto" w:fill="FFFFFF"/>
        </w:rPr>
        <w:t>.</w:t>
      </w:r>
    </w:p>
    <w:p w14:paraId="37FBC48E" w14:textId="5DCFA1A1" w:rsidR="006B4AAA" w:rsidRDefault="00A1700E" w:rsidP="00524938">
      <w:pPr>
        <w:rPr>
          <w:rFonts w:ascii="Segoe UI" w:hAnsi="Segoe UI" w:cs="Segoe UI"/>
          <w:color w:val="24292E"/>
          <w:shd w:val="clear" w:color="auto" w:fill="FFFFFF"/>
        </w:rPr>
      </w:pPr>
      <w:r w:rsidRPr="00A1700E">
        <w:rPr>
          <w:rFonts w:ascii="Segoe UI" w:hAnsi="Segoe UI" w:cs="Segoe UI"/>
          <w:color w:val="24292E"/>
          <w:shd w:val="clear" w:color="auto" w:fill="FFFFFF"/>
        </w:rPr>
        <w:t xml:space="preserve">This sentence contains three named elements: Ekeus is a </w:t>
      </w:r>
      <w:r w:rsidR="00023AA2">
        <w:rPr>
          <w:rFonts w:ascii="Segoe UI" w:hAnsi="Segoe UI" w:cs="Segoe UI"/>
          <w:color w:val="24292E"/>
          <w:shd w:val="clear" w:color="auto" w:fill="FFFFFF"/>
        </w:rPr>
        <w:t>person</w:t>
      </w:r>
      <w:r w:rsidRPr="00A1700E">
        <w:rPr>
          <w:rFonts w:ascii="Segoe UI" w:hAnsi="Segoe UI" w:cs="Segoe UI"/>
          <w:color w:val="24292E"/>
          <w:shd w:val="clear" w:color="auto" w:fill="FFFFFF"/>
        </w:rPr>
        <w:t xml:space="preserve">, U.N. is an </w:t>
      </w:r>
      <w:r w:rsidR="00023AA2">
        <w:rPr>
          <w:rFonts w:ascii="Segoe UI" w:hAnsi="Segoe UI" w:cs="Segoe UI"/>
          <w:color w:val="24292E"/>
          <w:shd w:val="clear" w:color="auto" w:fill="FFFFFF"/>
        </w:rPr>
        <w:t>organization</w:t>
      </w:r>
      <w:r w:rsidRPr="00A1700E">
        <w:rPr>
          <w:rFonts w:ascii="Segoe UI" w:hAnsi="Segoe UI" w:cs="Segoe UI"/>
          <w:color w:val="24292E"/>
          <w:shd w:val="clear" w:color="auto" w:fill="FFFFFF"/>
        </w:rPr>
        <w:t xml:space="preserve"> and Baghdad is a </w:t>
      </w:r>
      <w:r w:rsidR="00023AA2">
        <w:rPr>
          <w:rFonts w:ascii="Segoe UI" w:hAnsi="Segoe UI" w:cs="Segoe UI"/>
          <w:color w:val="24292E"/>
          <w:shd w:val="clear" w:color="auto" w:fill="FFFFFF"/>
        </w:rPr>
        <w:t>location</w:t>
      </w:r>
      <w:r w:rsidRPr="00A1700E">
        <w:rPr>
          <w:rFonts w:ascii="Segoe UI" w:hAnsi="Segoe UI" w:cs="Segoe UI"/>
          <w:color w:val="24292E"/>
          <w:shd w:val="clear" w:color="auto" w:fill="FFFFFF"/>
        </w:rPr>
        <w:t>. Named substance acknowledgment is a critical errand of data extraction frameworks. There has been a considerable measure of work on named element acknowledgment, particularly for English (see Borthwick (1999) for an outline). The Message Understanding Meetings (MUC) have offered designers the chance to assess frameworks for English on similar information in an opposition. They have additionally delivered a plan for element comment (</w:t>
      </w:r>
      <w:proofErr w:type="spellStart"/>
      <w:r w:rsidRPr="00A1700E">
        <w:rPr>
          <w:rFonts w:ascii="Segoe UI" w:hAnsi="Segoe UI" w:cs="Segoe UI"/>
          <w:color w:val="24292E"/>
          <w:shd w:val="clear" w:color="auto" w:fill="FFFFFF"/>
        </w:rPr>
        <w:t>Chinchor</w:t>
      </w:r>
      <w:proofErr w:type="spellEnd"/>
      <w:r w:rsidRPr="00A1700E">
        <w:rPr>
          <w:rFonts w:ascii="Segoe UI" w:hAnsi="Segoe UI" w:cs="Segoe UI"/>
          <w:color w:val="24292E"/>
          <w:shd w:val="clear" w:color="auto" w:fill="FFFFFF"/>
        </w:rPr>
        <w:t xml:space="preserve"> et al., 1999). All the more as of late, there have been other framework advancement rivalries which managed distinctive dialects (IREX and CoNLL-2002).</w:t>
      </w:r>
    </w:p>
    <w:p w14:paraId="1A99A4C2" w14:textId="463B64F2" w:rsidR="00524938" w:rsidRPr="003C55EE" w:rsidRDefault="006B4AAA" w:rsidP="003C55EE">
      <w:pPr>
        <w:rPr>
          <w:rFonts w:ascii="Segoe UI" w:hAnsi="Segoe UI" w:cs="Segoe UI"/>
          <w:b/>
          <w:color w:val="24292E"/>
          <w:u w:val="single"/>
          <w:shd w:val="clear" w:color="auto" w:fill="FFFFFF"/>
        </w:rPr>
      </w:pPr>
      <w:r w:rsidRPr="006B4AAA">
        <w:rPr>
          <w:rFonts w:ascii="Segoe UI" w:hAnsi="Segoe UI" w:cs="Segoe UI"/>
          <w:color w:val="24292E"/>
          <w:shd w:val="clear" w:color="auto" w:fill="FFFFFF"/>
        </w:rPr>
        <w:t> The CoNLL-2003 named information comprises of eight records covering two dialects: English and German1.</w:t>
      </w:r>
      <w:r>
        <w:rPr>
          <w:rFonts w:ascii="Segoe UI" w:hAnsi="Segoe UI" w:cs="Segoe UI"/>
          <w:color w:val="24292E"/>
          <w:shd w:val="clear" w:color="auto" w:fill="FFFFFF"/>
        </w:rPr>
        <w:t xml:space="preserve"> For our project we will be using the English dialect.</w:t>
      </w:r>
      <w:r w:rsidRPr="006B4AAA">
        <w:rPr>
          <w:rFonts w:ascii="Segoe UI" w:hAnsi="Segoe UI" w:cs="Segoe UI"/>
          <w:color w:val="24292E"/>
          <w:shd w:val="clear" w:color="auto" w:fill="FFFFFF"/>
        </w:rPr>
        <w:t xml:space="preserve"> For every one of the dialects there is a preparation document, an advancement record, a test record and an extensive record with unannotated information. The learning strategies were </w:t>
      </w:r>
      <w:r>
        <w:rPr>
          <w:rFonts w:ascii="Segoe UI" w:hAnsi="Segoe UI" w:cs="Segoe UI"/>
          <w:color w:val="24292E"/>
          <w:shd w:val="clear" w:color="auto" w:fill="FFFFFF"/>
        </w:rPr>
        <w:t>trained</w:t>
      </w:r>
      <w:r w:rsidRPr="006B4AAA">
        <w:rPr>
          <w:rFonts w:ascii="Segoe UI" w:hAnsi="Segoe UI" w:cs="Segoe UI"/>
          <w:color w:val="24292E"/>
          <w:shd w:val="clear" w:color="auto" w:fill="FFFFFF"/>
        </w:rPr>
        <w:t xml:space="preserve"> with the </w:t>
      </w:r>
      <w:r w:rsidR="00837052">
        <w:rPr>
          <w:rFonts w:ascii="Segoe UI" w:hAnsi="Segoe UI" w:cs="Segoe UI"/>
          <w:color w:val="24292E"/>
          <w:shd w:val="clear" w:color="auto" w:fill="FFFFFF"/>
        </w:rPr>
        <w:t>t</w:t>
      </w:r>
      <w:r w:rsidR="006174AB">
        <w:rPr>
          <w:rFonts w:ascii="Segoe UI" w:hAnsi="Segoe UI" w:cs="Segoe UI"/>
          <w:color w:val="24292E"/>
          <w:shd w:val="clear" w:color="auto" w:fill="FFFFFF"/>
        </w:rPr>
        <w:t>raining data</w:t>
      </w:r>
      <w:r w:rsidRPr="006B4AAA">
        <w:rPr>
          <w:rFonts w:ascii="Segoe UI" w:hAnsi="Segoe UI" w:cs="Segoe UI"/>
          <w:color w:val="24292E"/>
          <w:shd w:val="clear" w:color="auto" w:fill="FFFFFF"/>
        </w:rPr>
        <w:t xml:space="preserve">. The improvement information could be utilized for tuning the parameters of the learning strategies. The test of the current year's shared </w:t>
      </w:r>
      <w:r w:rsidR="006174AB">
        <w:rPr>
          <w:rFonts w:ascii="Segoe UI" w:hAnsi="Segoe UI" w:cs="Segoe UI"/>
          <w:color w:val="24292E"/>
          <w:shd w:val="clear" w:color="auto" w:fill="FFFFFF"/>
        </w:rPr>
        <w:t>task</w:t>
      </w:r>
      <w:r w:rsidRPr="006B4AAA">
        <w:rPr>
          <w:rFonts w:ascii="Segoe UI" w:hAnsi="Segoe UI" w:cs="Segoe UI"/>
          <w:color w:val="24292E"/>
          <w:shd w:val="clear" w:color="auto" w:fill="FFFFFF"/>
        </w:rPr>
        <w:t xml:space="preserve"> was to consolidate the unannotated information in the learning procedure somehow. At the point when the best parameters were discovered, the strategy could be prepared on the preparation information and tried on the test information. The consequences of the distinctive learning strategies on the test sets are thought about in the assessment of the mutual errand. The split between advancement information and test information was kept away from frameworks being tuned to the test information.</w:t>
      </w:r>
      <w:r w:rsidR="00A1700E" w:rsidRPr="00A1700E">
        <w:rPr>
          <w:rFonts w:ascii="Segoe UI" w:hAnsi="Segoe UI" w:cs="Segoe UI"/>
          <w:color w:val="24292E"/>
          <w:shd w:val="clear" w:color="auto" w:fill="FFFFFF"/>
        </w:rPr>
        <w:br/>
      </w:r>
    </w:p>
    <w:p w14:paraId="00D1D0EB" w14:textId="77777777" w:rsidR="00F715F8" w:rsidRDefault="003C55EE" w:rsidP="003C55EE">
      <w:pPr>
        <w:rPr>
          <w:rFonts w:ascii="Segoe UI" w:hAnsi="Segoe UI" w:cs="Segoe UI"/>
          <w:b/>
          <w:color w:val="24292E"/>
          <w:u w:val="single"/>
          <w:shd w:val="clear" w:color="auto" w:fill="FFFFFF"/>
        </w:rPr>
      </w:pPr>
      <w:r w:rsidRPr="003C55EE">
        <w:rPr>
          <w:rFonts w:ascii="Segoe UI" w:hAnsi="Segoe UI" w:cs="Segoe UI"/>
          <w:b/>
          <w:color w:val="24292E"/>
          <w:shd w:val="clear" w:color="auto" w:fill="FFFFFF"/>
        </w:rPr>
        <w:t xml:space="preserve"> 2.2: </w:t>
      </w:r>
      <w:r w:rsidRPr="003C55EE">
        <w:rPr>
          <w:rFonts w:ascii="Segoe UI" w:hAnsi="Segoe UI" w:cs="Segoe UI"/>
          <w:b/>
          <w:color w:val="24292E"/>
          <w:u w:val="single"/>
          <w:shd w:val="clear" w:color="auto" w:fill="FFFFFF"/>
        </w:rPr>
        <w:t>Word Embeddings</w:t>
      </w:r>
      <w:r>
        <w:rPr>
          <w:rFonts w:ascii="Segoe UI" w:hAnsi="Segoe UI" w:cs="Segoe UI"/>
          <w:b/>
          <w:color w:val="24292E"/>
          <w:u w:val="single"/>
          <w:shd w:val="clear" w:color="auto" w:fill="FFFFFF"/>
        </w:rPr>
        <w:t>:</w:t>
      </w:r>
    </w:p>
    <w:p w14:paraId="3BB38EAF" w14:textId="20002E7A" w:rsidR="00780919" w:rsidRPr="00F715F8" w:rsidRDefault="003C55EE" w:rsidP="003C55EE">
      <w:pPr>
        <w:rPr>
          <w:rFonts w:ascii="Segoe UI" w:hAnsi="Segoe UI" w:cs="Segoe UI"/>
          <w:color w:val="24292E"/>
          <w:shd w:val="clear" w:color="auto" w:fill="FFFFFF"/>
        </w:rPr>
      </w:pPr>
      <w:r>
        <w:rPr>
          <w:rFonts w:ascii="Segoe UI" w:hAnsi="Segoe UI" w:cs="Segoe UI"/>
          <w:b/>
          <w:color w:val="24292E"/>
          <w:u w:val="single"/>
          <w:shd w:val="clear" w:color="auto" w:fill="FFFFFF"/>
        </w:rPr>
        <w:br/>
      </w:r>
      <w:r w:rsidR="00F715F8" w:rsidRPr="00F715F8">
        <w:rPr>
          <w:rFonts w:ascii="Segoe UI" w:hAnsi="Segoe UI" w:cs="Segoe UI"/>
          <w:color w:val="24292E"/>
          <w:shd w:val="clear" w:color="auto" w:fill="FFFFFF"/>
        </w:rPr>
        <w:t xml:space="preserve">Word </w:t>
      </w:r>
      <w:r w:rsidR="00F715F8">
        <w:rPr>
          <w:rFonts w:ascii="Segoe UI" w:hAnsi="Segoe UI" w:cs="Segoe UI"/>
          <w:color w:val="24292E"/>
          <w:shd w:val="clear" w:color="auto" w:fill="FFFFFF"/>
        </w:rPr>
        <w:t>Embeddings</w:t>
      </w:r>
      <w:r w:rsidR="00F715F8" w:rsidRPr="00F715F8">
        <w:rPr>
          <w:rFonts w:ascii="Segoe UI" w:hAnsi="Segoe UI" w:cs="Segoe UI"/>
          <w:color w:val="24292E"/>
          <w:shd w:val="clear" w:color="auto" w:fill="FFFFFF"/>
        </w:rPr>
        <w:t xml:space="preserve"> is the aggregate name for an arrangement of dialect </w:t>
      </w:r>
      <w:r w:rsidR="000F577E">
        <w:rPr>
          <w:rFonts w:ascii="Segoe UI" w:hAnsi="Segoe UI" w:cs="Segoe UI"/>
          <w:color w:val="24292E"/>
          <w:shd w:val="clear" w:color="auto" w:fill="FFFFFF"/>
        </w:rPr>
        <w:t>modelling</w:t>
      </w:r>
      <w:r w:rsidR="00F715F8" w:rsidRPr="00F715F8">
        <w:rPr>
          <w:rFonts w:ascii="Segoe UI" w:hAnsi="Segoe UI" w:cs="Segoe UI"/>
          <w:color w:val="24292E"/>
          <w:shd w:val="clear" w:color="auto" w:fill="FFFFFF"/>
        </w:rPr>
        <w:t xml:space="preserve"> and highlight learning systems in characteristic dialect </w:t>
      </w:r>
      <w:r w:rsidR="000F577E">
        <w:rPr>
          <w:rFonts w:ascii="Segoe UI" w:hAnsi="Segoe UI" w:cs="Segoe UI"/>
          <w:color w:val="24292E"/>
          <w:shd w:val="clear" w:color="auto" w:fill="FFFFFF"/>
        </w:rPr>
        <w:t>training</w:t>
      </w:r>
      <w:r w:rsidR="00F715F8" w:rsidRPr="00F715F8">
        <w:rPr>
          <w:rFonts w:ascii="Segoe UI" w:hAnsi="Segoe UI" w:cs="Segoe UI"/>
          <w:color w:val="24292E"/>
          <w:shd w:val="clear" w:color="auto" w:fill="FFFFFF"/>
        </w:rPr>
        <w:t xml:space="preserve"> </w:t>
      </w:r>
      <w:r w:rsidR="000F577E">
        <w:rPr>
          <w:rFonts w:ascii="Segoe UI" w:hAnsi="Segoe UI" w:cs="Segoe UI"/>
          <w:color w:val="24292E"/>
          <w:shd w:val="clear" w:color="auto" w:fill="FFFFFF"/>
        </w:rPr>
        <w:t>in Natural Language Processing</w:t>
      </w:r>
      <w:r w:rsidR="00F715F8" w:rsidRPr="00F715F8">
        <w:rPr>
          <w:rFonts w:ascii="Segoe UI" w:hAnsi="Segoe UI" w:cs="Segoe UI"/>
          <w:color w:val="24292E"/>
          <w:shd w:val="clear" w:color="auto" w:fill="FFFFFF"/>
        </w:rPr>
        <w:t xml:space="preserve"> where words or expressions from the vocabulary are mapped to vectors of genuine numbers. Reasonably it includes a numerical implanting from a space with one measurement for every word to a consistent vector space with considerably higher measurement. Strategies to create this mapping incorporate neural networks, dimensionality lessening on the word co-event matrix, probabilistic models, and unequivocal portrayal as far as the setting in which words appear</w:t>
      </w:r>
      <w:r w:rsidR="000F577E">
        <w:rPr>
          <w:rFonts w:ascii="Segoe UI" w:hAnsi="Segoe UI" w:cs="Segoe UI"/>
          <w:color w:val="24292E"/>
          <w:shd w:val="clear" w:color="auto" w:fill="FFFFFF"/>
        </w:rPr>
        <w:t>.</w:t>
      </w:r>
      <w:r w:rsidR="00F715F8" w:rsidRPr="00F715F8">
        <w:rPr>
          <w:rFonts w:ascii="Segoe UI" w:hAnsi="Segoe UI" w:cs="Segoe UI"/>
          <w:color w:val="24292E"/>
          <w:shd w:val="clear" w:color="auto" w:fill="FFFFFF"/>
        </w:rPr>
        <w:t xml:space="preserve"> Word and expression embeddings, when utilized as the fundamental information portrayal, have been appeared to support the execution in NLP errands, for example, syntactic parsing and </w:t>
      </w:r>
      <w:r w:rsidR="000F577E">
        <w:rPr>
          <w:rFonts w:ascii="Segoe UI" w:hAnsi="Segoe UI" w:cs="Segoe UI"/>
          <w:color w:val="24292E"/>
          <w:shd w:val="clear" w:color="auto" w:fill="FFFFFF"/>
        </w:rPr>
        <w:t>sentiment</w:t>
      </w:r>
      <w:bookmarkStart w:id="0" w:name="_GoBack"/>
      <w:bookmarkEnd w:id="0"/>
      <w:r w:rsidR="00F715F8" w:rsidRPr="00F715F8">
        <w:rPr>
          <w:rFonts w:ascii="Segoe UI" w:hAnsi="Segoe UI" w:cs="Segoe UI"/>
          <w:color w:val="24292E"/>
          <w:shd w:val="clear" w:color="auto" w:fill="FFFFFF"/>
        </w:rPr>
        <w:t xml:space="preserve"> analysis.</w:t>
      </w:r>
    </w:p>
    <w:p w14:paraId="1F7C8551" w14:textId="77777777" w:rsidR="006175E7" w:rsidRDefault="006175E7" w:rsidP="00891C55"/>
    <w:p w14:paraId="58A6AF02" w14:textId="77777777" w:rsidR="00524938" w:rsidRPr="00524938" w:rsidRDefault="00524938" w:rsidP="00891C55"/>
    <w:p w14:paraId="41759C77" w14:textId="0D91293E" w:rsidR="00D509FB" w:rsidRDefault="00BA044E" w:rsidP="00891C55">
      <w:pPr>
        <w:rPr>
          <w:rFonts w:ascii="Arial Rounded MT Bold" w:hAnsi="Arial Rounded MT Bold"/>
          <w:b/>
          <w:sz w:val="26"/>
          <w:szCs w:val="26"/>
          <w:u w:val="single"/>
        </w:rPr>
      </w:pPr>
      <w:r w:rsidRPr="00BA044E">
        <w:rPr>
          <w:rFonts w:ascii="Arial Rounded MT Bold" w:hAnsi="Arial Rounded MT Bold"/>
          <w:b/>
          <w:sz w:val="26"/>
          <w:szCs w:val="26"/>
        </w:rPr>
        <w:t xml:space="preserve">3. </w:t>
      </w:r>
      <w:r w:rsidR="006E0EC2">
        <w:rPr>
          <w:rFonts w:ascii="Arial Rounded MT Bold" w:hAnsi="Arial Rounded MT Bold"/>
          <w:b/>
          <w:sz w:val="26"/>
          <w:szCs w:val="26"/>
          <w:u w:val="single"/>
        </w:rPr>
        <w:t>Approach</w:t>
      </w:r>
      <w:r>
        <w:rPr>
          <w:rFonts w:ascii="Arial Rounded MT Bold" w:hAnsi="Arial Rounded MT Bold"/>
          <w:b/>
          <w:sz w:val="26"/>
          <w:szCs w:val="26"/>
          <w:u w:val="single"/>
        </w:rPr>
        <w:t>:</w:t>
      </w:r>
    </w:p>
    <w:p w14:paraId="0C5B6F5C" w14:textId="780990FE" w:rsidR="00BA044E" w:rsidRDefault="00BA044E" w:rsidP="00891C55">
      <w:r w:rsidRPr="00BA044E">
        <w:t xml:space="preserve">In our examinations, we </w:t>
      </w:r>
      <w:r>
        <w:t>focused on</w:t>
      </w:r>
      <w:r w:rsidRPr="00BA044E">
        <w:t xml:space="preserve"> the standard assessment method of each CoNLL challenges for NER,</w:t>
      </w:r>
      <w:r>
        <w:t xml:space="preserve"> </w:t>
      </w:r>
      <w:r w:rsidR="009E02BA">
        <w:t>CHUNK</w:t>
      </w:r>
      <w:r w:rsidRPr="00BA044E">
        <w:t xml:space="preserve"> and</w:t>
      </w:r>
      <w:r>
        <w:t xml:space="preserve"> POS</w:t>
      </w:r>
      <w:r w:rsidRPr="00BA044E">
        <w:t>. Specifically, we picked the hyper-parameters of our model as per a basic approval method</w:t>
      </w:r>
      <w:r w:rsidR="006B4A0A">
        <w:t xml:space="preserve"> i.e. Accuracy score for POS and F1-Score for NER and CHUNK. All of these </w:t>
      </w:r>
      <w:r w:rsidRPr="00BA044E">
        <w:t xml:space="preserve">three undertakings are assessed by our models. The POS is assessed by registering the per-word exactness, as it is the situation for the standard benchmark we </w:t>
      </w:r>
      <w:r w:rsidR="006B4A0A">
        <w:t>look at</w:t>
      </w:r>
      <w:r w:rsidRPr="00BA044E">
        <w:t xml:space="preserve"> (Toutanova et al., 2003). We utilized the </w:t>
      </w:r>
      <w:r w:rsidR="0027693B">
        <w:t>C</w:t>
      </w:r>
      <w:r w:rsidR="009C7824">
        <w:t>o</w:t>
      </w:r>
      <w:r w:rsidR="0027693B">
        <w:t>NLL</w:t>
      </w:r>
      <w:r w:rsidR="002567CE">
        <w:t xml:space="preserve"> eval</w:t>
      </w:r>
      <w:r w:rsidR="006A3F7A">
        <w:t>uation</w:t>
      </w:r>
      <w:r w:rsidR="002567CE">
        <w:t xml:space="preserve"> </w:t>
      </w:r>
      <w:r w:rsidRPr="00BA044E">
        <w:t>for assessing POS,</w:t>
      </w:r>
      <w:r w:rsidR="002567CE">
        <w:t xml:space="preserve"> </w:t>
      </w:r>
      <w:r w:rsidRPr="00BA044E">
        <w:t>NER and</w:t>
      </w:r>
      <w:r w:rsidR="002567CE">
        <w:t xml:space="preserve"> Chunk</w:t>
      </w:r>
      <w:r w:rsidRPr="00BA044E">
        <w:t>.</w:t>
      </w:r>
    </w:p>
    <w:p w14:paraId="220C45A7" w14:textId="5DF284D1" w:rsidR="000F6654" w:rsidRPr="008E73DA" w:rsidRDefault="0091386D" w:rsidP="00891C55">
      <w:pPr>
        <w:rPr>
          <w:b/>
        </w:rPr>
      </w:pPr>
      <w:r w:rsidRPr="008E73DA">
        <w:rPr>
          <w:b/>
        </w:rPr>
        <w:t>&lt;2 Pages&gt;</w:t>
      </w:r>
    </w:p>
    <w:p w14:paraId="633C0F23" w14:textId="073C28C1" w:rsidR="0071081E" w:rsidRDefault="0071081E" w:rsidP="00891C55">
      <w:pPr>
        <w:rPr>
          <w:rFonts w:ascii="Segoe UI" w:hAnsi="Segoe UI" w:cs="Segoe UI"/>
          <w:b/>
          <w:color w:val="FF0000"/>
          <w:shd w:val="clear" w:color="auto" w:fill="FFFFFF"/>
        </w:rPr>
      </w:pPr>
      <w:r>
        <w:rPr>
          <w:rFonts w:ascii="Segoe UI" w:hAnsi="Segoe UI" w:cs="Segoe UI"/>
          <w:b/>
          <w:color w:val="FF0000"/>
          <w:shd w:val="clear" w:color="auto" w:fill="FFFFFF"/>
        </w:rPr>
        <w:t xml:space="preserve">&lt; </w:t>
      </w:r>
      <w:r w:rsidRPr="0071081E">
        <w:rPr>
          <w:rFonts w:ascii="Segoe UI" w:hAnsi="Segoe UI" w:cs="Segoe UI"/>
          <w:b/>
          <w:color w:val="FF0000"/>
          <w:shd w:val="clear" w:color="auto" w:fill="FFFFFF"/>
        </w:rPr>
        <w:t xml:space="preserve">Approach </w:t>
      </w:r>
      <w:r w:rsidR="002939D1">
        <w:rPr>
          <w:rFonts w:ascii="Segoe UI" w:hAnsi="Segoe UI" w:cs="Segoe UI"/>
          <w:b/>
          <w:color w:val="FF0000"/>
          <w:shd w:val="clear" w:color="auto" w:fill="FFFFFF"/>
        </w:rPr>
        <w:t>has</w:t>
      </w:r>
      <w:r w:rsidRPr="0071081E">
        <w:rPr>
          <w:rFonts w:ascii="Segoe UI" w:hAnsi="Segoe UI" w:cs="Segoe UI"/>
          <w:b/>
          <w:color w:val="FF0000"/>
          <w:shd w:val="clear" w:color="auto" w:fill="FFFFFF"/>
        </w:rPr>
        <w:t xml:space="preserve"> to Include </w:t>
      </w:r>
      <w:r w:rsidR="000F6654">
        <w:rPr>
          <w:rFonts w:ascii="Segoe UI" w:hAnsi="Segoe UI" w:cs="Segoe UI"/>
          <w:b/>
          <w:color w:val="FF0000"/>
          <w:shd w:val="clear" w:color="auto" w:fill="FFFFFF"/>
        </w:rPr>
        <w:t>- SAM</w:t>
      </w:r>
      <w:r>
        <w:rPr>
          <w:rFonts w:ascii="Segoe UI" w:hAnsi="Segoe UI" w:cs="Segoe UI"/>
          <w:b/>
          <w:color w:val="FF0000"/>
          <w:shd w:val="clear" w:color="auto" w:fill="FFFFFF"/>
        </w:rPr>
        <w:t>&gt;</w:t>
      </w:r>
    </w:p>
    <w:p w14:paraId="29F42B7D" w14:textId="69912821" w:rsidR="00EA638E" w:rsidRDefault="00EA638E" w:rsidP="00891C55">
      <w:pPr>
        <w:rPr>
          <w:rFonts w:ascii="Segoe UI" w:hAnsi="Segoe UI" w:cs="Segoe UI"/>
          <w:b/>
          <w:color w:val="FF0000"/>
          <w:shd w:val="clear" w:color="auto" w:fill="FFFFFF"/>
        </w:rPr>
      </w:pPr>
    </w:p>
    <w:p w14:paraId="00BD72C7" w14:textId="38BBAC0D" w:rsidR="00EA638E" w:rsidRDefault="00EA638E" w:rsidP="00891C55">
      <w:pPr>
        <w:rPr>
          <w:rFonts w:ascii="Segoe UI" w:hAnsi="Segoe UI" w:cs="Segoe UI"/>
          <w:b/>
          <w:color w:val="FF0000"/>
          <w:shd w:val="clear" w:color="auto" w:fill="FFFFFF"/>
        </w:rPr>
      </w:pPr>
      <w:r>
        <w:rPr>
          <w:rFonts w:ascii="Segoe UI" w:hAnsi="Segoe UI" w:cs="Segoe UI"/>
          <w:b/>
          <w:color w:val="FF0000"/>
          <w:shd w:val="clear" w:color="auto" w:fill="FFFFFF"/>
        </w:rPr>
        <w:t xml:space="preserve">&lt;Include this drawing, from page 7 of </w:t>
      </w:r>
      <w:r w:rsidRPr="00EA638E">
        <w:rPr>
          <w:rFonts w:ascii="Segoe UI" w:hAnsi="Segoe UI" w:cs="Segoe UI"/>
          <w:b/>
          <w:color w:val="FF0000"/>
          <w:shd w:val="clear" w:color="auto" w:fill="FFFFFF"/>
        </w:rPr>
        <w:t xml:space="preserve">http://www.jmlr.org/papers/volume12/collobert11a/collobert11a.pdf </w:t>
      </w:r>
      <w:r>
        <w:rPr>
          <w:rFonts w:ascii="Segoe UI" w:hAnsi="Segoe UI" w:cs="Segoe UI"/>
          <w:b/>
          <w:color w:val="FF0000"/>
          <w:shd w:val="clear" w:color="auto" w:fill="FFFFFF"/>
        </w:rPr>
        <w:t>&gt;</w:t>
      </w:r>
    </w:p>
    <w:p w14:paraId="5BA22129" w14:textId="068A4DD3" w:rsidR="00EA638E" w:rsidRDefault="00EA638E" w:rsidP="00891C55">
      <w:pPr>
        <w:rPr>
          <w:rFonts w:ascii="Segoe UI" w:hAnsi="Segoe UI" w:cs="Segoe UI"/>
          <w:b/>
          <w:color w:val="FF0000"/>
          <w:shd w:val="clear" w:color="auto" w:fill="FFFFFF"/>
        </w:rPr>
      </w:pPr>
      <w:r>
        <w:rPr>
          <w:noProof/>
        </w:rPr>
        <w:drawing>
          <wp:inline distT="0" distB="0" distL="0" distR="0" wp14:anchorId="02D84E6E" wp14:editId="3F458878">
            <wp:extent cx="347662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4476750"/>
                    </a:xfrm>
                    <a:prstGeom prst="rect">
                      <a:avLst/>
                    </a:prstGeom>
                  </pic:spPr>
                </pic:pic>
              </a:graphicData>
            </a:graphic>
          </wp:inline>
        </w:drawing>
      </w:r>
    </w:p>
    <w:p w14:paraId="6AB89FBF" w14:textId="77777777" w:rsidR="00EA638E" w:rsidRPr="0071081E" w:rsidRDefault="00EA638E" w:rsidP="00891C55">
      <w:pPr>
        <w:rPr>
          <w:rFonts w:ascii="Segoe UI" w:hAnsi="Segoe UI" w:cs="Segoe UI"/>
          <w:b/>
          <w:color w:val="FF0000"/>
          <w:shd w:val="clear" w:color="auto" w:fill="FFFFFF"/>
        </w:rPr>
      </w:pPr>
    </w:p>
    <w:p w14:paraId="13C584E2" w14:textId="63C7FF27" w:rsidR="0071081E" w:rsidRPr="00BA044E" w:rsidRDefault="0071081E" w:rsidP="00891C55">
      <w:r>
        <w:t>[[[</w:t>
      </w:r>
      <w:r>
        <w:t xml:space="preserve">Describe your methods. </w:t>
      </w:r>
      <w:r>
        <w:rPr>
          <w:rFonts w:ascii="Tahoma" w:hAnsi="Tahoma" w:cs="Tahoma"/>
        </w:rPr>
        <w:t>‣</w:t>
      </w:r>
      <w:r>
        <w:t xml:space="preserve"> Include explanations, diagrams, formulas, and any other items that will allow reader understand your work </w:t>
      </w:r>
      <w:r>
        <w:rPr>
          <w:rFonts w:ascii="Segoe UI Symbol" w:hAnsi="Segoe UI Symbol" w:cs="Segoe UI Symbol"/>
        </w:rPr>
        <w:t>✦</w:t>
      </w:r>
      <w:r>
        <w:t xml:space="preserve"> Assume reader has general familiarity with machine-learning domain — use citations as needed</w:t>
      </w:r>
      <w:r>
        <w:t>]]]</w:t>
      </w:r>
    </w:p>
    <w:p w14:paraId="6B33D792" w14:textId="660F67B2" w:rsidR="000645EA" w:rsidRDefault="00671049" w:rsidP="000645EA">
      <w:pPr>
        <w:jc w:val="both"/>
        <w:rPr>
          <w:rFonts w:ascii="Segoe UI" w:hAnsi="Segoe UI" w:cs="Segoe UI"/>
          <w:b/>
          <w:color w:val="24292E"/>
          <w:shd w:val="clear" w:color="auto" w:fill="FFFFFF"/>
        </w:rPr>
      </w:pPr>
      <w:r w:rsidRPr="00671049">
        <w:rPr>
          <w:rFonts w:ascii="Segoe UI" w:hAnsi="Segoe UI" w:cs="Segoe UI"/>
          <w:b/>
          <w:color w:val="24292E"/>
          <w:shd w:val="clear" w:color="auto" w:fill="FFFFFF"/>
        </w:rPr>
        <w:t>&lt;</w:t>
      </w:r>
      <w:r>
        <w:rPr>
          <w:rFonts w:ascii="Segoe UI" w:hAnsi="Segoe UI" w:cs="Segoe UI"/>
          <w:b/>
          <w:color w:val="24292E"/>
          <w:shd w:val="clear" w:color="auto" w:fill="FFFFFF"/>
        </w:rPr>
        <w:t>fill 2 pages</w:t>
      </w:r>
      <w:r w:rsidR="000F3303">
        <w:rPr>
          <w:rFonts w:ascii="Segoe UI" w:hAnsi="Segoe UI" w:cs="Segoe UI"/>
          <w:b/>
          <w:color w:val="24292E"/>
          <w:shd w:val="clear" w:color="auto" w:fill="FFFFFF"/>
        </w:rPr>
        <w:t xml:space="preserve">: </w:t>
      </w:r>
      <w:r w:rsidRPr="00671049">
        <w:rPr>
          <w:rFonts w:ascii="Segoe UI" w:hAnsi="Segoe UI" w:cs="Segoe UI"/>
          <w:b/>
          <w:color w:val="24292E"/>
          <w:shd w:val="clear" w:color="auto" w:fill="FFFFFF"/>
        </w:rPr>
        <w:t>SAM&gt;</w:t>
      </w:r>
    </w:p>
    <w:p w14:paraId="780A0E1F" w14:textId="17E4CCF8" w:rsidR="00B50AA1" w:rsidRDefault="00B50AA1" w:rsidP="000645EA">
      <w:pPr>
        <w:jc w:val="both"/>
        <w:rPr>
          <w:rFonts w:ascii="Segoe UI" w:hAnsi="Segoe UI" w:cs="Segoe UI"/>
          <w:b/>
          <w:color w:val="24292E"/>
          <w:shd w:val="clear" w:color="auto" w:fill="FFFFFF"/>
        </w:rPr>
      </w:pPr>
      <w:r>
        <w:rPr>
          <w:rFonts w:ascii="Segoe UI" w:hAnsi="Segoe UI" w:cs="Segoe UI"/>
          <w:b/>
          <w:color w:val="24292E"/>
          <w:shd w:val="clear" w:color="auto" w:fill="FFFFFF"/>
        </w:rPr>
        <w:t>&lt;Type what you know and we’ll structure it.</w:t>
      </w:r>
      <w:r w:rsidR="007E21AD">
        <w:rPr>
          <w:rFonts w:ascii="Segoe UI" w:hAnsi="Segoe UI" w:cs="Segoe UI"/>
          <w:b/>
          <w:color w:val="24292E"/>
          <w:shd w:val="clear" w:color="auto" w:fill="FFFFFF"/>
        </w:rPr>
        <w:t xml:space="preserve"> Send ASAP</w:t>
      </w:r>
      <w:r>
        <w:rPr>
          <w:rFonts w:ascii="Segoe UI" w:hAnsi="Segoe UI" w:cs="Segoe UI"/>
          <w:b/>
          <w:color w:val="24292E"/>
          <w:shd w:val="clear" w:color="auto" w:fill="FFFFFF"/>
        </w:rPr>
        <w:t>&gt;</w:t>
      </w:r>
    </w:p>
    <w:p w14:paraId="3F980D20" w14:textId="473C65F5" w:rsidR="00EA5C0C" w:rsidRPr="00CA452C" w:rsidRDefault="00EA5C0C" w:rsidP="00CA452C">
      <w:pPr>
        <w:rPr>
          <w:rFonts w:ascii="Arial Rounded MT Bold" w:hAnsi="Arial Rounded MT Bold"/>
          <w:b/>
          <w:sz w:val="26"/>
          <w:szCs w:val="26"/>
          <w:u w:val="single"/>
        </w:rPr>
      </w:pPr>
    </w:p>
    <w:p w14:paraId="73203FF8" w14:textId="781E9663" w:rsidR="00EA5C0C" w:rsidRPr="00CA452C" w:rsidRDefault="00EA5C0C" w:rsidP="00CA452C">
      <w:pPr>
        <w:rPr>
          <w:rFonts w:ascii="Arial Rounded MT Bold" w:hAnsi="Arial Rounded MT Bold"/>
          <w:b/>
          <w:sz w:val="26"/>
          <w:szCs w:val="26"/>
          <w:u w:val="single"/>
        </w:rPr>
      </w:pPr>
      <w:r w:rsidRPr="00CA452C">
        <w:rPr>
          <w:rFonts w:ascii="Arial Rounded MT Bold" w:hAnsi="Arial Rounded MT Bold"/>
          <w:b/>
          <w:sz w:val="26"/>
          <w:szCs w:val="26"/>
        </w:rPr>
        <w:t xml:space="preserve">4. </w:t>
      </w:r>
      <w:r w:rsidRPr="00CA452C">
        <w:rPr>
          <w:rFonts w:ascii="Arial Rounded MT Bold" w:hAnsi="Arial Rounded MT Bold"/>
          <w:b/>
          <w:sz w:val="26"/>
          <w:szCs w:val="26"/>
          <w:u w:val="single"/>
        </w:rPr>
        <w:t>Result:</w:t>
      </w:r>
    </w:p>
    <w:p w14:paraId="487C56CA" w14:textId="5B5D49B0" w:rsidR="00EA5C0C" w:rsidRDefault="00EA5C0C" w:rsidP="000645EA">
      <w:pPr>
        <w:jc w:val="both"/>
        <w:rPr>
          <w:rFonts w:ascii="Segoe UI" w:hAnsi="Segoe UI" w:cs="Segoe UI"/>
          <w:b/>
          <w:color w:val="24292E"/>
          <w:u w:val="single"/>
          <w:shd w:val="clear" w:color="auto" w:fill="FFFFFF"/>
        </w:rPr>
      </w:pPr>
    </w:p>
    <w:p w14:paraId="24E0C17A" w14:textId="5E3B432B" w:rsidR="007E46A7" w:rsidRPr="007E46A7" w:rsidRDefault="007E46A7" w:rsidP="000645EA">
      <w:pPr>
        <w:jc w:val="both"/>
        <w:rPr>
          <w:rFonts w:ascii="Segoe UI" w:hAnsi="Segoe UI" w:cs="Segoe UI"/>
          <w:b/>
          <w:color w:val="24292E"/>
          <w:shd w:val="clear" w:color="auto" w:fill="FFFFFF"/>
        </w:rPr>
      </w:pPr>
      <w:r w:rsidRPr="007E46A7">
        <w:rPr>
          <w:rFonts w:ascii="Segoe UI" w:hAnsi="Segoe UI" w:cs="Segoe UI"/>
          <w:b/>
          <w:color w:val="24292E"/>
          <w:shd w:val="clear" w:color="auto" w:fill="FFFFFF"/>
        </w:rPr>
        <w:t>&lt;2 pages&gt;</w:t>
      </w:r>
    </w:p>
    <w:p w14:paraId="40519B8D" w14:textId="5D4F73D7" w:rsidR="00EA5C0C" w:rsidRDefault="00EA5C0C" w:rsidP="000645EA">
      <w:pPr>
        <w:jc w:val="both"/>
        <w:rPr>
          <w:rFonts w:ascii="Segoe UI" w:hAnsi="Segoe UI" w:cs="Segoe UI"/>
          <w:b/>
          <w:color w:val="24292E"/>
          <w:u w:val="single"/>
          <w:shd w:val="clear" w:color="auto" w:fill="FFFFFF"/>
        </w:rPr>
      </w:pPr>
      <w:r>
        <w:rPr>
          <w:rFonts w:ascii="Segoe UI" w:hAnsi="Segoe UI" w:cs="Segoe UI"/>
          <w:b/>
          <w:color w:val="24292E"/>
          <w:u w:val="single"/>
          <w:shd w:val="clear" w:color="auto" w:fill="FFFFFF"/>
        </w:rPr>
        <w:t xml:space="preserve"> NOTE: Outline of the result has to include </w:t>
      </w:r>
    </w:p>
    <w:p w14:paraId="6846E873" w14:textId="03E215E9" w:rsidR="00EA5C0C" w:rsidRDefault="00EA5C0C" w:rsidP="000645EA">
      <w:pPr>
        <w:jc w:val="both"/>
        <w:rPr>
          <w:rFonts w:ascii="Segoe UI" w:hAnsi="Segoe UI" w:cs="Segoe UI"/>
          <w:b/>
          <w:color w:val="24292E"/>
          <w:u w:val="single"/>
          <w:shd w:val="clear" w:color="auto" w:fill="FFFFFF"/>
        </w:rPr>
      </w:pPr>
      <w:r w:rsidRPr="0071081E">
        <w:t>[[[</w:t>
      </w:r>
      <w:r>
        <w:t xml:space="preserve">Dataset </w:t>
      </w:r>
      <w:r>
        <w:rPr>
          <w:rFonts w:ascii="Segoe UI Symbol" w:hAnsi="Segoe UI Symbol" w:cs="Segoe UI Symbol"/>
        </w:rPr>
        <w:t>✦</w:t>
      </w:r>
      <w:r>
        <w:t xml:space="preserve"> Specifics of data used, as appropriate </w:t>
      </w:r>
      <w:r>
        <w:rPr>
          <w:rFonts w:ascii="Tahoma" w:hAnsi="Tahoma" w:cs="Tahoma"/>
        </w:rPr>
        <w:t>‣</w:t>
      </w:r>
      <w:r>
        <w:t xml:space="preserve"> Experiments and performance evaluation </w:t>
      </w:r>
      <w:r>
        <w:rPr>
          <w:rFonts w:ascii="Segoe UI Symbol" w:hAnsi="Segoe UI Symbol" w:cs="Segoe UI Symbol"/>
        </w:rPr>
        <w:t>✦</w:t>
      </w:r>
      <w:r>
        <w:t xml:space="preserve"> Describe experiments performed </w:t>
      </w:r>
      <w:r>
        <w:rPr>
          <w:rFonts w:ascii="Tahoma" w:hAnsi="Tahoma" w:cs="Tahoma"/>
        </w:rPr>
        <w:t>‣</w:t>
      </w:r>
      <w:r>
        <w:t xml:space="preserve"> Describe results fully and clearly </w:t>
      </w:r>
      <w:r>
        <w:rPr>
          <w:rFonts w:ascii="Segoe UI Symbol" w:hAnsi="Segoe UI Symbol" w:cs="Segoe UI Symbol"/>
        </w:rPr>
        <w:t>✦</w:t>
      </w:r>
      <w:r>
        <w:t xml:space="preserve"> Include graphs, plots, and any images/figures to support your results and conclusions </w:t>
      </w:r>
      <w:r>
        <w:rPr>
          <w:rFonts w:ascii="Tahoma" w:hAnsi="Tahoma" w:cs="Tahoma"/>
        </w:rPr>
        <w:t>‣</w:t>
      </w:r>
      <w:r>
        <w:t xml:space="preserve"> Discussion </w:t>
      </w:r>
      <w:r>
        <w:rPr>
          <w:rFonts w:ascii="Segoe UI Symbol" w:hAnsi="Segoe UI Symbol" w:cs="Segoe UI Symbol"/>
        </w:rPr>
        <w:t>✦</w:t>
      </w:r>
      <w:r>
        <w:t xml:space="preserve"> Conclusions from your results </w:t>
      </w:r>
      <w:r>
        <w:rPr>
          <w:rFonts w:ascii="Segoe UI Symbol" w:hAnsi="Segoe UI Symbol" w:cs="Segoe UI Symbol"/>
        </w:rPr>
        <w:t>✦</w:t>
      </w:r>
      <w:r>
        <w:t xml:space="preserve"> Your results and conclusions in broader context (if applicable) </w:t>
      </w:r>
      <w:r>
        <w:rPr>
          <w:rFonts w:ascii="Segoe UI Symbol" w:hAnsi="Segoe UI Symbol" w:cs="Segoe UI Symbol"/>
        </w:rPr>
        <w:t>✦</w:t>
      </w:r>
      <w:r>
        <w:t xml:space="preserve"> Recommended future directions (as applicable</w:t>
      </w:r>
      <w:proofErr w:type="gramStart"/>
      <w:r>
        <w:t>)</w:t>
      </w:r>
      <w:r>
        <w:t xml:space="preserve"> ]</w:t>
      </w:r>
      <w:proofErr w:type="gramEnd"/>
      <w:r>
        <w:t>]</w:t>
      </w:r>
    </w:p>
    <w:p w14:paraId="43DA7B6D" w14:textId="2FBDF059" w:rsidR="00EA5C0C" w:rsidRDefault="00EA5C0C" w:rsidP="000645EA">
      <w:pPr>
        <w:jc w:val="both"/>
        <w:rPr>
          <w:rFonts w:ascii="Segoe UI" w:hAnsi="Segoe UI" w:cs="Segoe UI"/>
          <w:b/>
          <w:color w:val="24292E"/>
          <w:shd w:val="clear" w:color="auto" w:fill="FFFFFF"/>
        </w:rPr>
      </w:pPr>
    </w:p>
    <w:p w14:paraId="24BA4174" w14:textId="6FFF4859" w:rsidR="00EA5C0C" w:rsidRDefault="00EA5C0C" w:rsidP="000645EA">
      <w:pPr>
        <w:jc w:val="both"/>
        <w:rPr>
          <w:rFonts w:ascii="Segoe UI" w:hAnsi="Segoe UI" w:cs="Segoe UI"/>
          <w:b/>
          <w:color w:val="FF0000"/>
          <w:shd w:val="clear" w:color="auto" w:fill="FFFFFF"/>
        </w:rPr>
      </w:pPr>
      <w:r w:rsidRPr="00EA5C0C">
        <w:rPr>
          <w:rFonts w:ascii="Segoe UI" w:hAnsi="Segoe UI" w:cs="Segoe UI"/>
          <w:b/>
          <w:color w:val="FF0000"/>
          <w:shd w:val="clear" w:color="auto" w:fill="FFFFFF"/>
        </w:rPr>
        <w:t>&lt;We will all sit together and do it.</w:t>
      </w:r>
      <w:r w:rsidR="008E73DA">
        <w:rPr>
          <w:rFonts w:ascii="Segoe UI" w:hAnsi="Segoe UI" w:cs="Segoe UI"/>
          <w:b/>
          <w:color w:val="FF0000"/>
          <w:shd w:val="clear" w:color="auto" w:fill="FFFFFF"/>
        </w:rPr>
        <w:t xml:space="preserve"> – Larry, let us know when you’re available</w:t>
      </w:r>
      <w:r w:rsidRPr="00EA5C0C">
        <w:rPr>
          <w:rFonts w:ascii="Segoe UI" w:hAnsi="Segoe UI" w:cs="Segoe UI"/>
          <w:b/>
          <w:color w:val="FF0000"/>
          <w:shd w:val="clear" w:color="auto" w:fill="FFFFFF"/>
        </w:rPr>
        <w:t>&gt;</w:t>
      </w:r>
    </w:p>
    <w:p w14:paraId="4B700225" w14:textId="230F2D25" w:rsidR="00EA5C0C" w:rsidRDefault="00EA5C0C" w:rsidP="000645EA">
      <w:pPr>
        <w:jc w:val="both"/>
        <w:rPr>
          <w:rFonts w:ascii="Segoe UI" w:hAnsi="Segoe UI" w:cs="Segoe UI"/>
          <w:b/>
          <w:color w:val="FF0000"/>
          <w:shd w:val="clear" w:color="auto" w:fill="FFFFFF"/>
        </w:rPr>
      </w:pPr>
    </w:p>
    <w:p w14:paraId="1843B25F" w14:textId="4C56B3F8" w:rsidR="00EA5C0C" w:rsidRDefault="00CA452C" w:rsidP="00CA452C">
      <w:pPr>
        <w:rPr>
          <w:rFonts w:ascii="Arial Rounded MT Bold" w:hAnsi="Arial Rounded MT Bold"/>
          <w:b/>
          <w:sz w:val="26"/>
          <w:szCs w:val="26"/>
          <w:u w:val="single"/>
        </w:rPr>
      </w:pPr>
      <w:r w:rsidRPr="00CA452C">
        <w:rPr>
          <w:rFonts w:ascii="Arial Rounded MT Bold" w:hAnsi="Arial Rounded MT Bold"/>
          <w:b/>
          <w:sz w:val="26"/>
          <w:szCs w:val="26"/>
        </w:rPr>
        <w:t xml:space="preserve">5. </w:t>
      </w:r>
      <w:r w:rsidRPr="00CA452C">
        <w:rPr>
          <w:rFonts w:ascii="Arial Rounded MT Bold" w:hAnsi="Arial Rounded MT Bold"/>
          <w:b/>
          <w:sz w:val="26"/>
          <w:szCs w:val="26"/>
          <w:u w:val="single"/>
        </w:rPr>
        <w:t>Conclusion</w:t>
      </w:r>
      <w:r w:rsidR="007E46A7">
        <w:rPr>
          <w:rFonts w:ascii="Arial Rounded MT Bold" w:hAnsi="Arial Rounded MT Bold"/>
          <w:b/>
          <w:sz w:val="26"/>
          <w:szCs w:val="26"/>
          <w:u w:val="single"/>
        </w:rPr>
        <w:t>:</w:t>
      </w:r>
    </w:p>
    <w:p w14:paraId="6DD6AB9B" w14:textId="6DD9E619" w:rsidR="007E46A7" w:rsidRPr="00CA452C" w:rsidRDefault="007E46A7" w:rsidP="00CA452C">
      <w:pPr>
        <w:rPr>
          <w:rFonts w:ascii="Arial Rounded MT Bold" w:hAnsi="Arial Rounded MT Bold"/>
          <w:b/>
          <w:sz w:val="26"/>
          <w:szCs w:val="26"/>
          <w:u w:val="single"/>
        </w:rPr>
      </w:pPr>
      <w:r>
        <w:t xml:space="preserve">Summary of what/why/how and main conclusions of your project </w:t>
      </w:r>
      <w:r>
        <w:rPr>
          <w:rFonts w:ascii="Tahoma" w:hAnsi="Tahoma" w:cs="Tahoma"/>
        </w:rPr>
        <w:t>‣</w:t>
      </w:r>
      <w:r>
        <w:t xml:space="preserve"> Concise “take-away message”</w:t>
      </w:r>
    </w:p>
    <w:p w14:paraId="14DC8AF5" w14:textId="03B0077C" w:rsidR="00950DEC" w:rsidRDefault="001D4D1E" w:rsidP="00D00E3A">
      <w:pPr>
        <w:rPr>
          <w:rFonts w:ascii="Arial Rounded MT Bold" w:hAnsi="Arial Rounded MT Bold"/>
          <w:b/>
          <w:sz w:val="26"/>
          <w:szCs w:val="26"/>
        </w:rPr>
      </w:pPr>
      <w:r w:rsidRPr="001D4D1E">
        <w:rPr>
          <w:rFonts w:ascii="Arial Rounded MT Bold" w:hAnsi="Arial Rounded MT Bold"/>
          <w:b/>
          <w:sz w:val="26"/>
          <w:szCs w:val="26"/>
        </w:rPr>
        <w:t>&lt;1/2 Page</w:t>
      </w:r>
      <w:r>
        <w:rPr>
          <w:rFonts w:ascii="Arial Rounded MT Bold" w:hAnsi="Arial Rounded MT Bold"/>
          <w:b/>
          <w:sz w:val="26"/>
          <w:szCs w:val="26"/>
        </w:rPr>
        <w:t xml:space="preserve"> -Larry</w:t>
      </w:r>
      <w:r w:rsidRPr="001D4D1E">
        <w:rPr>
          <w:rFonts w:ascii="Arial Rounded MT Bold" w:hAnsi="Arial Rounded MT Bold"/>
          <w:b/>
          <w:sz w:val="26"/>
          <w:szCs w:val="26"/>
        </w:rPr>
        <w:t>&gt;</w:t>
      </w:r>
    </w:p>
    <w:p w14:paraId="131BD4A6" w14:textId="2DB9AB6A" w:rsidR="009D5405" w:rsidRDefault="009D5405" w:rsidP="00D00E3A">
      <w:pPr>
        <w:rPr>
          <w:rFonts w:ascii="Arial Rounded MT Bold" w:hAnsi="Arial Rounded MT Bold"/>
          <w:b/>
          <w:sz w:val="26"/>
          <w:szCs w:val="26"/>
        </w:rPr>
      </w:pPr>
    </w:p>
    <w:p w14:paraId="46F1C372" w14:textId="55A7F1BC" w:rsidR="009D5405" w:rsidRDefault="009D5405" w:rsidP="00D00E3A">
      <w:pPr>
        <w:rPr>
          <w:rFonts w:ascii="Arial Rounded MT Bold" w:hAnsi="Arial Rounded MT Bold"/>
          <w:b/>
          <w:sz w:val="26"/>
          <w:szCs w:val="26"/>
          <w:u w:val="single"/>
        </w:rPr>
      </w:pPr>
      <w:r>
        <w:rPr>
          <w:rFonts w:ascii="Arial Rounded MT Bold" w:hAnsi="Arial Rounded MT Bold"/>
          <w:b/>
          <w:sz w:val="26"/>
          <w:szCs w:val="26"/>
        </w:rPr>
        <w:t xml:space="preserve">6. </w:t>
      </w:r>
      <w:r w:rsidRPr="009D5405">
        <w:rPr>
          <w:rFonts w:ascii="Arial Rounded MT Bold" w:hAnsi="Arial Rounded MT Bold"/>
          <w:b/>
          <w:sz w:val="26"/>
          <w:szCs w:val="26"/>
          <w:u w:val="single"/>
        </w:rPr>
        <w:t>References</w:t>
      </w:r>
      <w:r>
        <w:rPr>
          <w:rFonts w:ascii="Arial Rounded MT Bold" w:hAnsi="Arial Rounded MT Bold"/>
          <w:b/>
          <w:sz w:val="26"/>
          <w:szCs w:val="26"/>
          <w:u w:val="single"/>
        </w:rPr>
        <w:t>:</w:t>
      </w:r>
    </w:p>
    <w:p w14:paraId="26F18BDF" w14:textId="7DC70F9D" w:rsidR="009D5405" w:rsidRDefault="009D5405" w:rsidP="00D00E3A">
      <w:pPr>
        <w:rPr>
          <w:rFonts w:ascii="Arial Rounded MT Bold" w:hAnsi="Arial Rounded MT Bold"/>
          <w:b/>
          <w:sz w:val="26"/>
          <w:szCs w:val="26"/>
          <w:u w:val="single"/>
        </w:rPr>
      </w:pPr>
    </w:p>
    <w:p w14:paraId="58AEE88E" w14:textId="44C82576" w:rsidR="009D5405" w:rsidRDefault="009D5405" w:rsidP="00D00E3A">
      <w:pPr>
        <w:rPr>
          <w:rFonts w:ascii="Arial Rounded MT Bold" w:hAnsi="Arial Rounded MT Bold"/>
          <w:sz w:val="26"/>
          <w:szCs w:val="26"/>
          <w:u w:val="single"/>
        </w:rPr>
      </w:pPr>
      <w:r w:rsidRPr="009D5405">
        <w:rPr>
          <w:rFonts w:ascii="Arial Rounded MT Bold" w:hAnsi="Arial Rounded MT Bold"/>
          <w:sz w:val="26"/>
          <w:szCs w:val="26"/>
          <w:u w:val="single"/>
        </w:rPr>
        <w:t>&lt;Siddharth&gt;</w:t>
      </w:r>
    </w:p>
    <w:p w14:paraId="42FD91B4" w14:textId="14CB88C6" w:rsidR="009D5405" w:rsidRDefault="009D5405" w:rsidP="00D00E3A">
      <w:pPr>
        <w:rPr>
          <w:rFonts w:ascii="Arial Rounded MT Bold" w:hAnsi="Arial Rounded MT Bold"/>
          <w:b/>
          <w:sz w:val="26"/>
          <w:szCs w:val="26"/>
        </w:rPr>
      </w:pPr>
    </w:p>
    <w:p w14:paraId="5F4ADA5C" w14:textId="77777777" w:rsidR="009D5405" w:rsidRDefault="009D5405" w:rsidP="00D00E3A">
      <w:pPr>
        <w:rPr>
          <w:rFonts w:ascii="Arial Rounded MT Bold" w:hAnsi="Arial Rounded MT Bold"/>
          <w:b/>
          <w:sz w:val="26"/>
          <w:szCs w:val="26"/>
        </w:rPr>
      </w:pPr>
    </w:p>
    <w:p w14:paraId="48119B27" w14:textId="6679FFF5" w:rsidR="001D4D1E" w:rsidRDefault="001D4D1E" w:rsidP="00D00E3A">
      <w:pPr>
        <w:rPr>
          <w:rFonts w:ascii="Arial Rounded MT Bold" w:hAnsi="Arial Rounded MT Bold"/>
          <w:b/>
          <w:sz w:val="26"/>
          <w:szCs w:val="26"/>
        </w:rPr>
      </w:pPr>
    </w:p>
    <w:p w14:paraId="715D3D35" w14:textId="77777777" w:rsidR="001D4D1E" w:rsidRPr="001D4D1E" w:rsidRDefault="001D4D1E" w:rsidP="00D00E3A">
      <w:pPr>
        <w:rPr>
          <w:rFonts w:ascii="Arial Rounded MT Bold" w:hAnsi="Arial Rounded MT Bold"/>
          <w:b/>
          <w:sz w:val="26"/>
          <w:szCs w:val="26"/>
        </w:rPr>
      </w:pPr>
    </w:p>
    <w:p w14:paraId="6BCB9193" w14:textId="77777777" w:rsidR="00950DEC" w:rsidRDefault="00950DEC" w:rsidP="00D00E3A">
      <w:pPr>
        <w:rPr>
          <w:rFonts w:ascii="Arial Rounded MT Bold" w:hAnsi="Arial Rounded MT Bold"/>
          <w:b/>
          <w:sz w:val="26"/>
          <w:szCs w:val="26"/>
          <w:u w:val="single"/>
        </w:rPr>
      </w:pPr>
    </w:p>
    <w:p w14:paraId="7B9C938F" w14:textId="77777777" w:rsidR="00D00E3A" w:rsidRPr="00D00E3A" w:rsidRDefault="00D00E3A" w:rsidP="00D00E3A">
      <w:pPr>
        <w:rPr>
          <w:rFonts w:ascii="Arial Rounded MT Bold" w:hAnsi="Arial Rounded MT Bold"/>
          <w:b/>
          <w:sz w:val="26"/>
          <w:szCs w:val="26"/>
          <w:u w:val="single"/>
        </w:rPr>
      </w:pPr>
    </w:p>
    <w:sectPr w:rsidR="00D00E3A" w:rsidRPr="00D00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8000004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3A"/>
    <w:rsid w:val="000070D8"/>
    <w:rsid w:val="00023AA2"/>
    <w:rsid w:val="00054E49"/>
    <w:rsid w:val="000645EA"/>
    <w:rsid w:val="00092586"/>
    <w:rsid w:val="000A3936"/>
    <w:rsid w:val="000F3303"/>
    <w:rsid w:val="000F577E"/>
    <w:rsid w:val="000F6654"/>
    <w:rsid w:val="001428B5"/>
    <w:rsid w:val="001D4D1E"/>
    <w:rsid w:val="001F0EB9"/>
    <w:rsid w:val="002245AF"/>
    <w:rsid w:val="002567CE"/>
    <w:rsid w:val="0027693B"/>
    <w:rsid w:val="002939D1"/>
    <w:rsid w:val="002F308A"/>
    <w:rsid w:val="0031184B"/>
    <w:rsid w:val="003B4394"/>
    <w:rsid w:val="003C55EE"/>
    <w:rsid w:val="003C6E99"/>
    <w:rsid w:val="003E3E70"/>
    <w:rsid w:val="003F7F95"/>
    <w:rsid w:val="00405F57"/>
    <w:rsid w:val="004360DA"/>
    <w:rsid w:val="004B3472"/>
    <w:rsid w:val="004E3419"/>
    <w:rsid w:val="00504119"/>
    <w:rsid w:val="00524938"/>
    <w:rsid w:val="00574B69"/>
    <w:rsid w:val="0057665C"/>
    <w:rsid w:val="005804A6"/>
    <w:rsid w:val="005A26F5"/>
    <w:rsid w:val="005B674A"/>
    <w:rsid w:val="006174AB"/>
    <w:rsid w:val="006175E7"/>
    <w:rsid w:val="00671049"/>
    <w:rsid w:val="00685EBD"/>
    <w:rsid w:val="006A3F7A"/>
    <w:rsid w:val="006B4A0A"/>
    <w:rsid w:val="006B4AAA"/>
    <w:rsid w:val="006E0EC2"/>
    <w:rsid w:val="0071081E"/>
    <w:rsid w:val="00732AA6"/>
    <w:rsid w:val="00780919"/>
    <w:rsid w:val="007B3BFA"/>
    <w:rsid w:val="007C1B37"/>
    <w:rsid w:val="007E21AD"/>
    <w:rsid w:val="007E46A7"/>
    <w:rsid w:val="007E4F9B"/>
    <w:rsid w:val="00837052"/>
    <w:rsid w:val="00891C55"/>
    <w:rsid w:val="008A1216"/>
    <w:rsid w:val="008B0E29"/>
    <w:rsid w:val="008C0CC8"/>
    <w:rsid w:val="008E73DA"/>
    <w:rsid w:val="0091386D"/>
    <w:rsid w:val="00950DEC"/>
    <w:rsid w:val="009C7824"/>
    <w:rsid w:val="009D4F32"/>
    <w:rsid w:val="009D5405"/>
    <w:rsid w:val="009E02BA"/>
    <w:rsid w:val="00A1700E"/>
    <w:rsid w:val="00A97EA9"/>
    <w:rsid w:val="00B246FA"/>
    <w:rsid w:val="00B50AA1"/>
    <w:rsid w:val="00BA044E"/>
    <w:rsid w:val="00BE4705"/>
    <w:rsid w:val="00BF4907"/>
    <w:rsid w:val="00C97EDA"/>
    <w:rsid w:val="00CA452C"/>
    <w:rsid w:val="00CF1D97"/>
    <w:rsid w:val="00D00E3A"/>
    <w:rsid w:val="00D30453"/>
    <w:rsid w:val="00D509FB"/>
    <w:rsid w:val="00E41FC6"/>
    <w:rsid w:val="00EA5C0C"/>
    <w:rsid w:val="00EA638E"/>
    <w:rsid w:val="00F51F70"/>
    <w:rsid w:val="00F62F38"/>
    <w:rsid w:val="00F66501"/>
    <w:rsid w:val="00F715F8"/>
    <w:rsid w:val="00F923B8"/>
    <w:rsid w:val="00FA4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1F9B"/>
  <w15:chartTrackingRefBased/>
  <w15:docId w15:val="{07B73D7F-F6BF-4C7A-8735-D45AFABD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0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3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DCE6-763A-4D17-B3A1-0BAFD88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1</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sidkamailbox@gmail.com</dc:creator>
  <cp:keywords/>
  <dc:description/>
  <cp:lastModifiedBy>sidkamailbox@gmail.com</cp:lastModifiedBy>
  <cp:revision>57</cp:revision>
  <dcterms:created xsi:type="dcterms:W3CDTF">2018-04-15T01:13:00Z</dcterms:created>
  <dcterms:modified xsi:type="dcterms:W3CDTF">2018-04-20T01:58:00Z</dcterms:modified>
</cp:coreProperties>
</file>